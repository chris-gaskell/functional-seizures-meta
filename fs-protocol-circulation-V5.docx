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BD264" w14:textId="3728DCDE" w:rsidR="00B44409" w:rsidRPr="007E1AB9" w:rsidRDefault="00000826" w:rsidP="00B44409">
      <w:pPr>
        <w:pStyle w:val="Heading1"/>
        <w:rPr>
          <w:rFonts w:cs="Times New Roman"/>
          <w:sz w:val="28"/>
          <w:szCs w:val="28"/>
        </w:rPr>
      </w:pPr>
      <w:bookmarkStart w:id="0" w:name="_Toc89624095"/>
      <w:r w:rsidRPr="007E1AB9">
        <w:rPr>
          <w:rFonts w:cs="Times New Roman"/>
          <w:sz w:val="28"/>
          <w:szCs w:val="28"/>
        </w:rPr>
        <w:t>The effectiveness of psychological therapy for treatment of functional seizures</w:t>
      </w:r>
      <w:r w:rsidR="00B02DC7" w:rsidRPr="007E1AB9">
        <w:rPr>
          <w:rFonts w:cs="Times New Roman"/>
          <w:sz w:val="28"/>
          <w:szCs w:val="28"/>
        </w:rPr>
        <w:t xml:space="preserve"> in adults</w:t>
      </w:r>
      <w:r w:rsidRPr="007E1AB9">
        <w:rPr>
          <w:rFonts w:cs="Times New Roman"/>
          <w:sz w:val="28"/>
          <w:szCs w:val="28"/>
        </w:rPr>
        <w:t>: A systematic review and meta-analysis</w:t>
      </w:r>
      <w:bookmarkEnd w:id="0"/>
    </w:p>
    <w:p w14:paraId="0C4B2D64" w14:textId="2A506AC8" w:rsidR="00FF17F8" w:rsidRPr="007E1AB9" w:rsidRDefault="00FC0E51" w:rsidP="007E1AB9">
      <w:pPr>
        <w:pStyle w:val="BodyText"/>
        <w:spacing w:before="120" w:after="120"/>
        <w:jc w:val="center"/>
        <w:rPr>
          <w:rFonts w:cs="Times New Roman"/>
          <w:sz w:val="40"/>
          <w:szCs w:val="40"/>
        </w:rPr>
      </w:pPr>
      <w:r w:rsidRPr="007E1AB9">
        <w:rPr>
          <w:rFonts w:cs="Times New Roman"/>
          <w:sz w:val="40"/>
          <w:szCs w:val="40"/>
        </w:rPr>
        <w:t>REVIEW AND META-ANALYSIS PROTOCOL</w:t>
      </w:r>
    </w:p>
    <w:p w14:paraId="3293A475" w14:textId="77777777" w:rsidR="00FF17F8" w:rsidRPr="000432F4" w:rsidRDefault="007C3843" w:rsidP="007E1AB9">
      <w:pPr>
        <w:pStyle w:val="BodyText"/>
        <w:spacing w:before="120" w:after="120" w:line="240" w:lineRule="auto"/>
        <w:ind w:firstLine="0"/>
        <w:jc w:val="center"/>
        <w:rPr>
          <w:rFonts w:cs="Times New Roman"/>
          <w:b/>
          <w:bCs/>
          <w:sz w:val="21"/>
          <w:szCs w:val="21"/>
        </w:rPr>
      </w:pPr>
      <w:r w:rsidRPr="000432F4">
        <w:rPr>
          <w:rFonts w:cs="Times New Roman"/>
          <w:b/>
          <w:bCs/>
          <w:sz w:val="21"/>
          <w:szCs w:val="21"/>
        </w:rPr>
        <w:t>Dr. Chris Gaskell, Clinical Psychologist,</w:t>
      </w:r>
    </w:p>
    <w:p w14:paraId="42A6BC2A" w14:textId="52C38A0B" w:rsidR="00217490" w:rsidRPr="000432F4" w:rsidRDefault="007C3843" w:rsidP="007E1AB9">
      <w:pPr>
        <w:pStyle w:val="BodyText"/>
        <w:spacing w:before="120" w:after="120" w:line="240" w:lineRule="auto"/>
        <w:ind w:firstLine="0"/>
        <w:jc w:val="center"/>
        <w:rPr>
          <w:rFonts w:cs="Times New Roman"/>
          <w:sz w:val="21"/>
          <w:szCs w:val="21"/>
        </w:rPr>
      </w:pPr>
      <w:r w:rsidRPr="000432F4">
        <w:rPr>
          <w:rFonts w:cs="Times New Roman"/>
          <w:sz w:val="21"/>
          <w:szCs w:val="21"/>
        </w:rPr>
        <w:t>Salford Royal NHS Foundation Trust</w:t>
      </w:r>
      <w:r w:rsidR="00217490" w:rsidRPr="000432F4">
        <w:rPr>
          <w:rFonts w:cs="Times New Roman"/>
          <w:sz w:val="21"/>
          <w:szCs w:val="21"/>
        </w:rPr>
        <w:t>.</w:t>
      </w:r>
    </w:p>
    <w:p w14:paraId="135F0E1C" w14:textId="089EF77C" w:rsidR="00E35132" w:rsidRPr="000432F4" w:rsidRDefault="00217490" w:rsidP="007E1AB9">
      <w:pPr>
        <w:pStyle w:val="BodyText"/>
        <w:spacing w:before="120" w:after="120" w:line="240" w:lineRule="auto"/>
        <w:jc w:val="center"/>
        <w:rPr>
          <w:rFonts w:cs="Times New Roman"/>
          <w:sz w:val="21"/>
          <w:szCs w:val="21"/>
        </w:rPr>
      </w:pPr>
      <w:r w:rsidRPr="000432F4">
        <w:rPr>
          <w:rFonts w:cs="Times New Roman"/>
          <w:i/>
          <w:iCs/>
          <w:sz w:val="21"/>
          <w:szCs w:val="21"/>
        </w:rPr>
        <w:t xml:space="preserve">Expected contribution: </w:t>
      </w:r>
      <w:r w:rsidR="0030692B" w:rsidRPr="000432F4">
        <w:rPr>
          <w:rFonts w:cs="Times New Roman"/>
          <w:sz w:val="21"/>
          <w:szCs w:val="21"/>
        </w:rPr>
        <w:t>review coordination, manuscript development, data analysis</w:t>
      </w:r>
    </w:p>
    <w:p w14:paraId="0A841613" w14:textId="77777777" w:rsidR="00FF17F8" w:rsidRPr="000432F4" w:rsidRDefault="007C3843" w:rsidP="007E1AB9">
      <w:pPr>
        <w:pStyle w:val="BodyText"/>
        <w:spacing w:before="360" w:after="120" w:line="240" w:lineRule="auto"/>
        <w:ind w:firstLine="0"/>
        <w:jc w:val="center"/>
        <w:rPr>
          <w:rFonts w:cs="Times New Roman"/>
          <w:b/>
          <w:bCs/>
          <w:sz w:val="21"/>
          <w:szCs w:val="21"/>
        </w:rPr>
      </w:pPr>
      <w:r w:rsidRPr="000432F4">
        <w:rPr>
          <w:rFonts w:cs="Times New Roman"/>
          <w:b/>
          <w:bCs/>
          <w:sz w:val="21"/>
          <w:szCs w:val="21"/>
        </w:rPr>
        <w:t>Dr. Niall Power, Clinical Psychologist</w:t>
      </w:r>
    </w:p>
    <w:p w14:paraId="254C7163" w14:textId="6A3F2055" w:rsidR="007C3843" w:rsidRPr="000432F4" w:rsidRDefault="00B02DC7" w:rsidP="007E1AB9">
      <w:pPr>
        <w:pStyle w:val="BodyText"/>
        <w:spacing w:before="120" w:after="120" w:line="240" w:lineRule="auto"/>
        <w:ind w:firstLine="0"/>
        <w:jc w:val="center"/>
        <w:rPr>
          <w:rFonts w:cs="Times New Roman"/>
          <w:sz w:val="21"/>
          <w:szCs w:val="21"/>
        </w:rPr>
      </w:pPr>
      <w:r w:rsidRPr="000432F4">
        <w:rPr>
          <w:rFonts w:cs="Times New Roman"/>
          <w:sz w:val="21"/>
          <w:szCs w:val="21"/>
        </w:rPr>
        <w:t>Derbyshire Community Healthcare Services NHS Foundation Trust</w:t>
      </w:r>
    </w:p>
    <w:p w14:paraId="060C12D1" w14:textId="296CCAC8" w:rsidR="0030692B" w:rsidRPr="000432F4" w:rsidRDefault="0030692B" w:rsidP="00430CA1">
      <w:pPr>
        <w:pStyle w:val="BodyText"/>
        <w:spacing w:before="120" w:after="120" w:line="240" w:lineRule="auto"/>
        <w:jc w:val="center"/>
        <w:rPr>
          <w:rFonts w:cs="Times New Roman"/>
          <w:sz w:val="21"/>
          <w:szCs w:val="21"/>
        </w:rPr>
      </w:pPr>
      <w:r w:rsidRPr="000432F4">
        <w:rPr>
          <w:rFonts w:cs="Times New Roman"/>
          <w:i/>
          <w:iCs/>
          <w:sz w:val="21"/>
          <w:szCs w:val="21"/>
        </w:rPr>
        <w:t xml:space="preserve">Expected contribution: </w:t>
      </w:r>
      <w:r w:rsidRPr="000432F4">
        <w:rPr>
          <w:rFonts w:cs="Times New Roman"/>
          <w:sz w:val="21"/>
          <w:szCs w:val="21"/>
        </w:rPr>
        <w:t>systematic search</w:t>
      </w:r>
      <w:r w:rsidR="00642DC9" w:rsidRPr="000432F4">
        <w:rPr>
          <w:rFonts w:cs="Times New Roman"/>
          <w:sz w:val="21"/>
          <w:szCs w:val="21"/>
        </w:rPr>
        <w:t xml:space="preserve"> and coding support</w:t>
      </w:r>
      <w:r w:rsidRPr="000432F4">
        <w:rPr>
          <w:rFonts w:cs="Times New Roman"/>
          <w:sz w:val="21"/>
          <w:szCs w:val="21"/>
        </w:rPr>
        <w:t xml:space="preserve">, </w:t>
      </w:r>
      <w:r w:rsidR="00642DC9" w:rsidRPr="000432F4">
        <w:rPr>
          <w:rFonts w:cs="Times New Roman"/>
          <w:sz w:val="21"/>
          <w:szCs w:val="21"/>
        </w:rPr>
        <w:t xml:space="preserve">data analysis, </w:t>
      </w:r>
      <w:r w:rsidRPr="000432F4">
        <w:rPr>
          <w:rFonts w:cs="Times New Roman"/>
          <w:sz w:val="21"/>
          <w:szCs w:val="21"/>
        </w:rPr>
        <w:t>manuscript development</w:t>
      </w:r>
    </w:p>
    <w:p w14:paraId="4D57F498" w14:textId="46942F3B" w:rsidR="00430CA1" w:rsidRPr="000432F4" w:rsidRDefault="00430CA1" w:rsidP="000432F4">
      <w:pPr>
        <w:pStyle w:val="BodyText"/>
        <w:spacing w:before="360" w:after="120" w:line="240" w:lineRule="auto"/>
        <w:ind w:firstLine="0"/>
        <w:jc w:val="center"/>
        <w:rPr>
          <w:rFonts w:cs="Times New Roman"/>
          <w:b/>
          <w:bCs/>
          <w:sz w:val="21"/>
          <w:szCs w:val="21"/>
        </w:rPr>
      </w:pPr>
      <w:r w:rsidRPr="000432F4">
        <w:rPr>
          <w:rFonts w:cs="Times New Roman"/>
          <w:b/>
          <w:bCs/>
          <w:sz w:val="21"/>
          <w:szCs w:val="21"/>
        </w:rPr>
        <w:t>Dr. Gregg Rawlings, Clinical Psychologist</w:t>
      </w:r>
    </w:p>
    <w:p w14:paraId="424F467B" w14:textId="54BF3C5E" w:rsidR="00430CA1" w:rsidRPr="00DC0D03" w:rsidRDefault="007E1AB9" w:rsidP="00430CA1">
      <w:pPr>
        <w:pStyle w:val="BodyText"/>
        <w:spacing w:before="120" w:after="120" w:line="240" w:lineRule="auto"/>
        <w:ind w:firstLine="0"/>
        <w:jc w:val="center"/>
        <w:rPr>
          <w:rFonts w:cs="Times New Roman"/>
          <w:sz w:val="21"/>
          <w:szCs w:val="21"/>
        </w:rPr>
      </w:pPr>
      <w:r w:rsidRPr="00DC0D03">
        <w:rPr>
          <w:rFonts w:cs="Times New Roman"/>
          <w:sz w:val="21"/>
          <w:szCs w:val="21"/>
        </w:rPr>
        <w:t>Nottingham Trent University</w:t>
      </w:r>
    </w:p>
    <w:p w14:paraId="764FBFA9" w14:textId="77777777" w:rsidR="00430CA1" w:rsidRPr="00DC0D03" w:rsidRDefault="00430CA1" w:rsidP="00430CA1">
      <w:pPr>
        <w:pStyle w:val="BodyText"/>
        <w:spacing w:before="120" w:after="120" w:line="240" w:lineRule="auto"/>
        <w:jc w:val="center"/>
        <w:rPr>
          <w:rFonts w:cs="Times New Roman"/>
          <w:sz w:val="21"/>
          <w:szCs w:val="21"/>
        </w:rPr>
      </w:pPr>
      <w:r w:rsidRPr="00DC0D03">
        <w:rPr>
          <w:rFonts w:cs="Times New Roman"/>
          <w:i/>
          <w:iCs/>
          <w:sz w:val="21"/>
          <w:szCs w:val="21"/>
        </w:rPr>
        <w:t xml:space="preserve">Expected contribution: </w:t>
      </w:r>
      <w:r w:rsidRPr="00DC0D03">
        <w:rPr>
          <w:rFonts w:cs="Times New Roman"/>
          <w:sz w:val="21"/>
          <w:szCs w:val="21"/>
        </w:rPr>
        <w:t>systematic search and coding support, data analysis, manuscript development</w:t>
      </w:r>
    </w:p>
    <w:p w14:paraId="133FFF4B" w14:textId="77777777" w:rsidR="0011308E" w:rsidRPr="00DC0D03" w:rsidRDefault="0011308E" w:rsidP="0011308E">
      <w:pPr>
        <w:pStyle w:val="BodyText"/>
        <w:spacing w:before="360" w:after="120" w:line="240" w:lineRule="auto"/>
        <w:ind w:firstLine="0"/>
        <w:jc w:val="center"/>
        <w:rPr>
          <w:rFonts w:cs="Times New Roman"/>
          <w:b/>
          <w:bCs/>
          <w:sz w:val="21"/>
          <w:szCs w:val="21"/>
        </w:rPr>
      </w:pPr>
      <w:r w:rsidRPr="00DC0D03">
        <w:rPr>
          <w:rFonts w:cs="Times New Roman"/>
          <w:b/>
          <w:bCs/>
          <w:sz w:val="21"/>
          <w:szCs w:val="21"/>
        </w:rPr>
        <w:t xml:space="preserve">Dr. Barbora Novakova, </w:t>
      </w:r>
      <w:r w:rsidRPr="00DC0D03">
        <w:rPr>
          <w:rFonts w:cs="Times New Roman"/>
          <w:b/>
          <w:sz w:val="21"/>
          <w:szCs w:val="21"/>
        </w:rPr>
        <w:t>Clinical Psychologist</w:t>
      </w:r>
    </w:p>
    <w:p w14:paraId="193191C7" w14:textId="77777777" w:rsidR="0011308E" w:rsidRPr="00DC0D03" w:rsidRDefault="0011308E" w:rsidP="0011308E">
      <w:pPr>
        <w:pStyle w:val="BodyText"/>
        <w:spacing w:before="120" w:after="120" w:line="240" w:lineRule="auto"/>
        <w:ind w:firstLine="0"/>
        <w:jc w:val="center"/>
        <w:rPr>
          <w:rFonts w:cs="Times New Roman"/>
          <w:sz w:val="21"/>
          <w:szCs w:val="21"/>
        </w:rPr>
      </w:pPr>
      <w:r w:rsidRPr="00DC0D03">
        <w:rPr>
          <w:rFonts w:cs="Times New Roman"/>
          <w:sz w:val="21"/>
          <w:szCs w:val="21"/>
        </w:rPr>
        <w:t>Sheffield Health and Social Care</w:t>
      </w:r>
    </w:p>
    <w:p w14:paraId="00A3F410" w14:textId="5BAA5387" w:rsidR="0011308E" w:rsidRPr="00DC0D03" w:rsidRDefault="0011308E" w:rsidP="0011308E">
      <w:pPr>
        <w:pStyle w:val="BodyText"/>
        <w:spacing w:before="120" w:after="120" w:line="240" w:lineRule="auto"/>
        <w:jc w:val="center"/>
        <w:rPr>
          <w:rFonts w:cs="Times New Roman"/>
          <w:sz w:val="21"/>
          <w:szCs w:val="21"/>
        </w:rPr>
      </w:pPr>
      <w:r w:rsidRPr="00DC0D03">
        <w:rPr>
          <w:rFonts w:cs="Times New Roman"/>
          <w:i/>
          <w:iCs/>
          <w:sz w:val="21"/>
          <w:szCs w:val="21"/>
        </w:rPr>
        <w:t xml:space="preserve">Expected contribution: </w:t>
      </w:r>
      <w:r w:rsidR="0044142F" w:rsidRPr="00DC0D03">
        <w:rPr>
          <w:rFonts w:cs="Times New Roman"/>
          <w:sz w:val="21"/>
          <w:szCs w:val="21"/>
        </w:rPr>
        <w:t xml:space="preserve">systematic search and coding support, </w:t>
      </w:r>
      <w:proofErr w:type="gramStart"/>
      <w:r w:rsidRPr="00DC0D03">
        <w:rPr>
          <w:rFonts w:cs="Times New Roman"/>
          <w:sz w:val="21"/>
          <w:szCs w:val="21"/>
        </w:rPr>
        <w:t>protocol</w:t>
      </w:r>
      <w:proofErr w:type="gramEnd"/>
      <w:r w:rsidRPr="00DC0D03">
        <w:rPr>
          <w:rFonts w:cs="Times New Roman"/>
          <w:sz w:val="21"/>
          <w:szCs w:val="21"/>
        </w:rPr>
        <w:t xml:space="preserve"> and manuscript consultation,</w:t>
      </w:r>
    </w:p>
    <w:p w14:paraId="599C4665" w14:textId="477BBD30" w:rsidR="00430CA1" w:rsidRPr="00DC0D03" w:rsidRDefault="00430CA1" w:rsidP="00DC0D03">
      <w:pPr>
        <w:pStyle w:val="BodyText"/>
        <w:spacing w:before="360" w:after="120" w:line="240" w:lineRule="auto"/>
        <w:ind w:firstLine="0"/>
        <w:jc w:val="center"/>
        <w:rPr>
          <w:rFonts w:cs="Times New Roman"/>
          <w:b/>
          <w:bCs/>
          <w:sz w:val="21"/>
          <w:szCs w:val="21"/>
        </w:rPr>
      </w:pPr>
      <w:r w:rsidRPr="00DC0D03">
        <w:rPr>
          <w:rFonts w:cs="Times New Roman"/>
          <w:b/>
          <w:bCs/>
          <w:sz w:val="21"/>
          <w:szCs w:val="21"/>
        </w:rPr>
        <w:t xml:space="preserve">Dr. </w:t>
      </w:r>
      <w:r w:rsidR="00DE1E17" w:rsidRPr="00DC0D03">
        <w:rPr>
          <w:rFonts w:cs="Times New Roman"/>
          <w:b/>
          <w:bCs/>
          <w:sz w:val="21"/>
          <w:szCs w:val="21"/>
        </w:rPr>
        <w:t>Mel Simmonds-Buckley</w:t>
      </w:r>
      <w:r w:rsidRPr="00DC0D03">
        <w:rPr>
          <w:rFonts w:cs="Times New Roman"/>
          <w:b/>
          <w:bCs/>
          <w:sz w:val="21"/>
          <w:szCs w:val="21"/>
        </w:rPr>
        <w:t xml:space="preserve">, </w:t>
      </w:r>
      <w:r w:rsidRPr="00DC0D03">
        <w:rPr>
          <w:rFonts w:cs="Times New Roman"/>
          <w:b/>
          <w:sz w:val="21"/>
          <w:szCs w:val="21"/>
        </w:rPr>
        <w:t>Clinical Psycholog</w:t>
      </w:r>
      <w:r w:rsidR="00DE1E17" w:rsidRPr="00DC0D03">
        <w:rPr>
          <w:rFonts w:cs="Times New Roman"/>
          <w:b/>
          <w:sz w:val="21"/>
          <w:szCs w:val="21"/>
        </w:rPr>
        <w:t>y Research</w:t>
      </w:r>
      <w:r w:rsidR="00C041A7" w:rsidRPr="00DC0D03">
        <w:rPr>
          <w:rFonts w:cs="Times New Roman"/>
          <w:b/>
          <w:sz w:val="21"/>
          <w:szCs w:val="21"/>
        </w:rPr>
        <w:t xml:space="preserve"> Associate</w:t>
      </w:r>
    </w:p>
    <w:p w14:paraId="5B45692E" w14:textId="2E09A2F0" w:rsidR="00430CA1" w:rsidRPr="00DC0D03" w:rsidRDefault="00DE1E17" w:rsidP="00430CA1">
      <w:pPr>
        <w:pStyle w:val="BodyText"/>
        <w:spacing w:before="120" w:after="120" w:line="240" w:lineRule="auto"/>
        <w:ind w:firstLine="0"/>
        <w:jc w:val="center"/>
        <w:rPr>
          <w:rFonts w:cs="Times New Roman"/>
          <w:sz w:val="21"/>
          <w:szCs w:val="21"/>
        </w:rPr>
      </w:pPr>
      <w:r w:rsidRPr="00DC0D03">
        <w:rPr>
          <w:rFonts w:cs="Times New Roman"/>
          <w:sz w:val="21"/>
          <w:szCs w:val="21"/>
        </w:rPr>
        <w:t>University of Sheffield</w:t>
      </w:r>
    </w:p>
    <w:p w14:paraId="1AB99C7F" w14:textId="61C99072" w:rsidR="00430CA1" w:rsidRPr="00DC0D03" w:rsidRDefault="00430CA1" w:rsidP="007E1AB9">
      <w:pPr>
        <w:pStyle w:val="BodyText"/>
        <w:spacing w:before="120" w:after="120" w:line="240" w:lineRule="auto"/>
        <w:jc w:val="center"/>
        <w:rPr>
          <w:rFonts w:cs="Times New Roman"/>
          <w:sz w:val="21"/>
          <w:szCs w:val="21"/>
        </w:rPr>
      </w:pPr>
      <w:r w:rsidRPr="00DC0D03">
        <w:rPr>
          <w:rFonts w:cs="Times New Roman"/>
          <w:i/>
          <w:iCs/>
          <w:sz w:val="21"/>
          <w:szCs w:val="21"/>
        </w:rPr>
        <w:t xml:space="preserve">Expected contribution: </w:t>
      </w:r>
      <w:r w:rsidR="00415FA0" w:rsidRPr="00DC0D03">
        <w:rPr>
          <w:rFonts w:cs="Times New Roman"/>
          <w:sz w:val="21"/>
          <w:szCs w:val="21"/>
        </w:rPr>
        <w:t>protocol and</w:t>
      </w:r>
      <w:r w:rsidR="009D36E4" w:rsidRPr="00DC0D03">
        <w:rPr>
          <w:rFonts w:cs="Times New Roman"/>
          <w:sz w:val="21"/>
          <w:szCs w:val="21"/>
        </w:rPr>
        <w:t xml:space="preserve"> manuscript </w:t>
      </w:r>
      <w:r w:rsidR="00DE1E17" w:rsidRPr="00DC0D03">
        <w:rPr>
          <w:rFonts w:cs="Times New Roman"/>
          <w:sz w:val="21"/>
          <w:szCs w:val="21"/>
        </w:rPr>
        <w:t>consultation</w:t>
      </w:r>
      <w:r w:rsidR="00415FA0" w:rsidRPr="00DC0D03">
        <w:rPr>
          <w:rFonts w:cs="Times New Roman"/>
          <w:sz w:val="21"/>
          <w:szCs w:val="21"/>
        </w:rPr>
        <w:t>, data analysis</w:t>
      </w:r>
    </w:p>
    <w:p w14:paraId="7B821D61" w14:textId="30979B37" w:rsidR="009D36E4" w:rsidRPr="00DC0D03" w:rsidRDefault="009D36E4" w:rsidP="00DC0D03">
      <w:pPr>
        <w:pStyle w:val="BodyText"/>
        <w:spacing w:before="360" w:after="120" w:line="240" w:lineRule="auto"/>
        <w:ind w:firstLine="0"/>
        <w:jc w:val="center"/>
        <w:rPr>
          <w:rFonts w:cs="Times New Roman"/>
          <w:b/>
          <w:bCs/>
          <w:sz w:val="21"/>
          <w:szCs w:val="21"/>
        </w:rPr>
      </w:pPr>
      <w:r w:rsidRPr="00DC0D03">
        <w:rPr>
          <w:rFonts w:cs="Times New Roman"/>
          <w:b/>
          <w:bCs/>
          <w:sz w:val="21"/>
          <w:szCs w:val="21"/>
        </w:rPr>
        <w:t xml:space="preserve">Dr. </w:t>
      </w:r>
      <w:r w:rsidR="0088447E" w:rsidRPr="00DC0D03">
        <w:rPr>
          <w:rFonts w:cs="Times New Roman"/>
          <w:b/>
          <w:bCs/>
          <w:sz w:val="21"/>
          <w:szCs w:val="21"/>
        </w:rPr>
        <w:t>Stephen Kellett</w:t>
      </w:r>
      <w:r w:rsidRPr="00DC0D03">
        <w:rPr>
          <w:rFonts w:cs="Times New Roman"/>
          <w:b/>
          <w:bCs/>
          <w:sz w:val="21"/>
          <w:szCs w:val="21"/>
        </w:rPr>
        <w:t>, Clinical Psycholog</w:t>
      </w:r>
      <w:r w:rsidR="0088447E" w:rsidRPr="00DC0D03">
        <w:rPr>
          <w:rFonts w:cs="Times New Roman"/>
          <w:b/>
          <w:bCs/>
          <w:sz w:val="21"/>
          <w:szCs w:val="21"/>
        </w:rPr>
        <w:t>ist</w:t>
      </w:r>
    </w:p>
    <w:p w14:paraId="49AE0374" w14:textId="77777777" w:rsidR="009D36E4" w:rsidRPr="00DC0D03" w:rsidRDefault="009D36E4" w:rsidP="009D36E4">
      <w:pPr>
        <w:pStyle w:val="BodyText"/>
        <w:spacing w:before="120" w:after="120" w:line="240" w:lineRule="auto"/>
        <w:ind w:firstLine="0"/>
        <w:jc w:val="center"/>
        <w:rPr>
          <w:rFonts w:cs="Times New Roman"/>
          <w:sz w:val="21"/>
          <w:szCs w:val="21"/>
        </w:rPr>
      </w:pPr>
      <w:r w:rsidRPr="00DC0D03">
        <w:rPr>
          <w:rFonts w:cs="Times New Roman"/>
          <w:sz w:val="21"/>
          <w:szCs w:val="21"/>
        </w:rPr>
        <w:t>University of Sheffield</w:t>
      </w:r>
    </w:p>
    <w:p w14:paraId="3BDED852" w14:textId="6B6FB8D6" w:rsidR="007E1AB9" w:rsidRPr="00DC0D03" w:rsidRDefault="009D36E4" w:rsidP="00DC0D03">
      <w:pPr>
        <w:pStyle w:val="BodyText"/>
        <w:spacing w:before="120" w:after="120" w:line="240" w:lineRule="auto"/>
        <w:ind w:firstLine="0"/>
        <w:jc w:val="center"/>
        <w:rPr>
          <w:rFonts w:cs="Times New Roman"/>
          <w:sz w:val="21"/>
          <w:szCs w:val="21"/>
        </w:rPr>
      </w:pPr>
      <w:r w:rsidRPr="00DC0D03">
        <w:rPr>
          <w:rFonts w:cs="Times New Roman"/>
          <w:i/>
          <w:iCs/>
          <w:sz w:val="21"/>
          <w:szCs w:val="21"/>
        </w:rPr>
        <w:t xml:space="preserve">Expected contribution: </w:t>
      </w:r>
      <w:r w:rsidR="00415FA0" w:rsidRPr="00DC0D03">
        <w:rPr>
          <w:rFonts w:cs="Times New Roman"/>
          <w:sz w:val="21"/>
          <w:szCs w:val="21"/>
        </w:rPr>
        <w:t>protocol and manuscript consultation,</w:t>
      </w:r>
    </w:p>
    <w:p w14:paraId="03EF0732" w14:textId="2EDB7B50" w:rsidR="009D36E4" w:rsidRPr="00DC0D03" w:rsidRDefault="007E1AB9" w:rsidP="00DC0D03">
      <w:pPr>
        <w:pStyle w:val="BodyText"/>
        <w:spacing w:before="360" w:after="120" w:line="240" w:lineRule="auto"/>
        <w:ind w:firstLine="0"/>
        <w:jc w:val="center"/>
        <w:rPr>
          <w:rFonts w:cs="Times New Roman"/>
          <w:b/>
          <w:bCs/>
          <w:sz w:val="21"/>
          <w:szCs w:val="21"/>
        </w:rPr>
      </w:pPr>
      <w:r w:rsidRPr="00DC0D03">
        <w:rPr>
          <w:rFonts w:cs="Times New Roman"/>
          <w:b/>
          <w:bCs/>
          <w:sz w:val="21"/>
          <w:szCs w:val="21"/>
        </w:rPr>
        <w:t>Prof</w:t>
      </w:r>
      <w:r w:rsidR="009D36E4" w:rsidRPr="00DC0D03">
        <w:rPr>
          <w:rFonts w:cs="Times New Roman"/>
          <w:b/>
          <w:bCs/>
          <w:sz w:val="21"/>
          <w:szCs w:val="21"/>
        </w:rPr>
        <w:t xml:space="preserve">. </w:t>
      </w:r>
      <w:r w:rsidR="00FC0E51" w:rsidRPr="00DC0D03">
        <w:rPr>
          <w:rFonts w:cs="Times New Roman"/>
          <w:b/>
          <w:bCs/>
          <w:sz w:val="21"/>
          <w:szCs w:val="21"/>
        </w:rPr>
        <w:t>Mar</w:t>
      </w:r>
      <w:r w:rsidRPr="00DC0D03">
        <w:rPr>
          <w:rFonts w:cs="Times New Roman"/>
          <w:b/>
          <w:bCs/>
          <w:sz w:val="21"/>
          <w:szCs w:val="21"/>
        </w:rPr>
        <w:t>k</w:t>
      </w:r>
      <w:r w:rsidR="00FC0E51" w:rsidRPr="00DC0D03">
        <w:rPr>
          <w:rFonts w:cs="Times New Roman"/>
          <w:b/>
          <w:bCs/>
          <w:sz w:val="21"/>
          <w:szCs w:val="21"/>
        </w:rPr>
        <w:t>us Reuber</w:t>
      </w:r>
      <w:r w:rsidR="009D36E4" w:rsidRPr="00DC0D03">
        <w:rPr>
          <w:rFonts w:cs="Times New Roman"/>
          <w:b/>
          <w:bCs/>
          <w:sz w:val="21"/>
          <w:szCs w:val="21"/>
        </w:rPr>
        <w:t xml:space="preserve">, </w:t>
      </w:r>
      <w:r w:rsidRPr="00DC0D03">
        <w:rPr>
          <w:rFonts w:cs="Times New Roman"/>
          <w:b/>
          <w:sz w:val="21"/>
          <w:szCs w:val="21"/>
        </w:rPr>
        <w:t>Consultant Neurologist</w:t>
      </w:r>
    </w:p>
    <w:p w14:paraId="03F3AFD5" w14:textId="35166E13" w:rsidR="009D36E4" w:rsidRPr="00DC0D03" w:rsidRDefault="007E1AB9" w:rsidP="009D36E4">
      <w:pPr>
        <w:pStyle w:val="BodyText"/>
        <w:spacing w:before="120" w:after="120" w:line="240" w:lineRule="auto"/>
        <w:ind w:firstLine="0"/>
        <w:jc w:val="center"/>
        <w:rPr>
          <w:rFonts w:cs="Times New Roman"/>
          <w:sz w:val="21"/>
          <w:szCs w:val="21"/>
        </w:rPr>
      </w:pPr>
      <w:r w:rsidRPr="00DC0D03">
        <w:rPr>
          <w:rFonts w:cs="Times New Roman"/>
          <w:sz w:val="21"/>
          <w:szCs w:val="21"/>
        </w:rPr>
        <w:t>University of Sheffield</w:t>
      </w:r>
    </w:p>
    <w:p w14:paraId="36AD275E" w14:textId="6F1225BB" w:rsidR="009D36E4" w:rsidRPr="005C6613" w:rsidRDefault="009D36E4" w:rsidP="009D36E4">
      <w:pPr>
        <w:pStyle w:val="BodyText"/>
        <w:spacing w:before="120" w:after="120" w:line="240" w:lineRule="auto"/>
        <w:jc w:val="center"/>
        <w:rPr>
          <w:rFonts w:cs="Times New Roman"/>
          <w:sz w:val="21"/>
          <w:szCs w:val="21"/>
        </w:rPr>
      </w:pPr>
      <w:r w:rsidRPr="0070240E">
        <w:rPr>
          <w:rFonts w:cs="Times New Roman"/>
          <w:i/>
          <w:iCs/>
          <w:sz w:val="21"/>
          <w:szCs w:val="21"/>
        </w:rPr>
        <w:t>Expected contribution:</w:t>
      </w:r>
      <w:r w:rsidRPr="005C6613">
        <w:rPr>
          <w:rFonts w:cs="Times New Roman"/>
          <w:i/>
          <w:iCs/>
          <w:sz w:val="21"/>
          <w:szCs w:val="21"/>
        </w:rPr>
        <w:t xml:space="preserve"> </w:t>
      </w:r>
      <w:r w:rsidR="00415FA0" w:rsidRPr="005C6613">
        <w:rPr>
          <w:rFonts w:cs="Times New Roman"/>
          <w:sz w:val="21"/>
          <w:szCs w:val="21"/>
        </w:rPr>
        <w:t>protocol and manuscript consultation,</w:t>
      </w:r>
    </w:p>
    <w:p w14:paraId="46986D0A" w14:textId="09E80395" w:rsidR="00582BEE" w:rsidRDefault="00582BEE">
      <w:pPr>
        <w:spacing w:after="0"/>
        <w:rPr>
          <w:rFonts w:ascii="Times New Roman" w:eastAsiaTheme="majorEastAsia" w:hAnsi="Times New Roman" w:cs="Times New Roman"/>
          <w:b/>
          <w:bCs/>
          <w:color w:val="000000" w:themeColor="text1"/>
        </w:rPr>
      </w:pPr>
    </w:p>
    <w:sdt>
      <w:sdtPr>
        <w:rPr>
          <w:rFonts w:asciiTheme="minorHAnsi" w:eastAsiaTheme="minorHAnsi" w:hAnsiTheme="minorHAnsi" w:cstheme="minorBidi"/>
          <w:color w:val="auto"/>
          <w:szCs w:val="24"/>
        </w:rPr>
        <w:id w:val="-422800468"/>
        <w:docPartObj>
          <w:docPartGallery w:val="Table of Contents"/>
          <w:docPartUnique/>
        </w:docPartObj>
      </w:sdtPr>
      <w:sdtEndPr>
        <w:rPr>
          <w:b/>
          <w:bCs/>
          <w:noProof/>
        </w:rPr>
      </w:sdtEndPr>
      <w:sdtContent>
        <w:p w14:paraId="483AFDE0" w14:textId="067C8E2B" w:rsidR="007411EF" w:rsidRDefault="007411EF">
          <w:pPr>
            <w:pStyle w:val="TOCHeading"/>
          </w:pPr>
          <w:r>
            <w:t>Table of Contents</w:t>
          </w:r>
        </w:p>
        <w:p w14:paraId="22999F17" w14:textId="1081ECD7" w:rsidR="00E67529" w:rsidRDefault="007411EF" w:rsidP="00115B2F">
          <w:pPr>
            <w:pStyle w:val="TOC1"/>
            <w:rPr>
              <w:rFonts w:asciiTheme="minorHAnsi" w:eastAsiaTheme="minorEastAsia" w:hAnsiTheme="minorHAnsi" w:cstheme="minorBidi"/>
              <w:noProof/>
              <w:szCs w:val="24"/>
              <w:lang w:val="en-GB" w:eastAsia="en-GB"/>
            </w:rPr>
          </w:pPr>
          <w:r>
            <w:fldChar w:fldCharType="begin"/>
          </w:r>
          <w:r>
            <w:instrText xml:space="preserve"> TOC \o "1-3" \h \z \u </w:instrText>
          </w:r>
          <w:r>
            <w:fldChar w:fldCharType="separate"/>
          </w:r>
          <w:hyperlink w:anchor="_Toc89624095" w:history="1">
            <w:r w:rsidR="00E67529" w:rsidRPr="006A005E">
              <w:rPr>
                <w:rStyle w:val="Hyperlink"/>
                <w:rFonts w:cs="Times New Roman"/>
                <w:noProof/>
              </w:rPr>
              <w:t>The effectiveness of psychological therapy for treatment of functional seizures in adults: A systematic review and meta-analysis</w:t>
            </w:r>
            <w:r w:rsidR="00E67529">
              <w:rPr>
                <w:noProof/>
                <w:webHidden/>
              </w:rPr>
              <w:tab/>
            </w:r>
            <w:r w:rsidR="00E67529">
              <w:rPr>
                <w:noProof/>
                <w:webHidden/>
              </w:rPr>
              <w:fldChar w:fldCharType="begin"/>
            </w:r>
            <w:r w:rsidR="00E67529">
              <w:rPr>
                <w:noProof/>
                <w:webHidden/>
              </w:rPr>
              <w:instrText xml:space="preserve"> PAGEREF _Toc89624095 \h </w:instrText>
            </w:r>
            <w:r w:rsidR="00E67529">
              <w:rPr>
                <w:noProof/>
                <w:webHidden/>
              </w:rPr>
            </w:r>
            <w:r w:rsidR="00E67529">
              <w:rPr>
                <w:noProof/>
                <w:webHidden/>
              </w:rPr>
              <w:fldChar w:fldCharType="separate"/>
            </w:r>
            <w:r w:rsidR="00E67529">
              <w:rPr>
                <w:noProof/>
                <w:webHidden/>
              </w:rPr>
              <w:t>1</w:t>
            </w:r>
            <w:r w:rsidR="00E67529">
              <w:rPr>
                <w:noProof/>
                <w:webHidden/>
              </w:rPr>
              <w:fldChar w:fldCharType="end"/>
            </w:r>
          </w:hyperlink>
        </w:p>
        <w:p w14:paraId="7A78EB60" w14:textId="7DCCB998" w:rsidR="00E67529" w:rsidRDefault="00867685" w:rsidP="00E67529">
          <w:pPr>
            <w:pStyle w:val="TOC2"/>
            <w:rPr>
              <w:rFonts w:asciiTheme="minorHAnsi" w:eastAsiaTheme="minorEastAsia" w:hAnsiTheme="minorHAnsi" w:cstheme="minorBidi"/>
              <w:noProof/>
              <w:szCs w:val="24"/>
              <w:lang w:val="en-GB" w:eastAsia="en-GB"/>
            </w:rPr>
          </w:pPr>
          <w:hyperlink w:anchor="_Toc89624096" w:history="1">
            <w:r w:rsidR="00E67529" w:rsidRPr="006A005E">
              <w:rPr>
                <w:rStyle w:val="Hyperlink"/>
                <w:rFonts w:cs="Times New Roman"/>
                <w:noProof/>
              </w:rPr>
              <w:t>Review questions</w:t>
            </w:r>
            <w:r w:rsidR="00E67529">
              <w:rPr>
                <w:noProof/>
                <w:webHidden/>
              </w:rPr>
              <w:tab/>
            </w:r>
            <w:r w:rsidR="00E67529">
              <w:rPr>
                <w:noProof/>
                <w:webHidden/>
              </w:rPr>
              <w:fldChar w:fldCharType="begin"/>
            </w:r>
            <w:r w:rsidR="00E67529">
              <w:rPr>
                <w:noProof/>
                <w:webHidden/>
              </w:rPr>
              <w:instrText xml:space="preserve"> PAGEREF _Toc89624096 \h </w:instrText>
            </w:r>
            <w:r w:rsidR="00E67529">
              <w:rPr>
                <w:noProof/>
                <w:webHidden/>
              </w:rPr>
            </w:r>
            <w:r w:rsidR="00E67529">
              <w:rPr>
                <w:noProof/>
                <w:webHidden/>
              </w:rPr>
              <w:fldChar w:fldCharType="separate"/>
            </w:r>
            <w:r w:rsidR="00E67529">
              <w:rPr>
                <w:noProof/>
                <w:webHidden/>
              </w:rPr>
              <w:t>3</w:t>
            </w:r>
            <w:r w:rsidR="00E67529">
              <w:rPr>
                <w:noProof/>
                <w:webHidden/>
              </w:rPr>
              <w:fldChar w:fldCharType="end"/>
            </w:r>
          </w:hyperlink>
        </w:p>
        <w:p w14:paraId="0BEAC0A8" w14:textId="0FD17694" w:rsidR="00E67529" w:rsidRDefault="00867685" w:rsidP="00E67529">
          <w:pPr>
            <w:pStyle w:val="TOC2"/>
            <w:rPr>
              <w:rFonts w:asciiTheme="minorHAnsi" w:eastAsiaTheme="minorEastAsia" w:hAnsiTheme="minorHAnsi" w:cstheme="minorBidi"/>
              <w:noProof/>
              <w:szCs w:val="24"/>
              <w:lang w:val="en-GB" w:eastAsia="en-GB"/>
            </w:rPr>
          </w:pPr>
          <w:hyperlink w:anchor="_Toc89624097" w:history="1">
            <w:r w:rsidR="00E67529" w:rsidRPr="006A005E">
              <w:rPr>
                <w:rStyle w:val="Hyperlink"/>
                <w:rFonts w:eastAsia="Times New Roman" w:cs="Times New Roman"/>
                <w:noProof/>
                <w:lang w:val="en-GB" w:eastAsia="en-GB"/>
              </w:rPr>
              <w:t>Systematic search</w:t>
            </w:r>
            <w:r w:rsidR="00E67529">
              <w:rPr>
                <w:noProof/>
                <w:webHidden/>
              </w:rPr>
              <w:tab/>
            </w:r>
            <w:r w:rsidR="00E67529">
              <w:rPr>
                <w:noProof/>
                <w:webHidden/>
              </w:rPr>
              <w:fldChar w:fldCharType="begin"/>
            </w:r>
            <w:r w:rsidR="00E67529">
              <w:rPr>
                <w:noProof/>
                <w:webHidden/>
              </w:rPr>
              <w:instrText xml:space="preserve"> PAGEREF _Toc89624097 \h </w:instrText>
            </w:r>
            <w:r w:rsidR="00E67529">
              <w:rPr>
                <w:noProof/>
                <w:webHidden/>
              </w:rPr>
            </w:r>
            <w:r w:rsidR="00E67529">
              <w:rPr>
                <w:noProof/>
                <w:webHidden/>
              </w:rPr>
              <w:fldChar w:fldCharType="separate"/>
            </w:r>
            <w:r w:rsidR="00E67529">
              <w:rPr>
                <w:noProof/>
                <w:webHidden/>
              </w:rPr>
              <w:t>4</w:t>
            </w:r>
            <w:r w:rsidR="00E67529">
              <w:rPr>
                <w:noProof/>
                <w:webHidden/>
              </w:rPr>
              <w:fldChar w:fldCharType="end"/>
            </w:r>
          </w:hyperlink>
        </w:p>
        <w:p w14:paraId="47EDAD65" w14:textId="61D9AF57" w:rsidR="00E67529" w:rsidRDefault="00867685" w:rsidP="00E67529">
          <w:pPr>
            <w:pStyle w:val="TOC2"/>
            <w:rPr>
              <w:rFonts w:asciiTheme="minorHAnsi" w:eastAsiaTheme="minorEastAsia" w:hAnsiTheme="minorHAnsi" w:cstheme="minorBidi"/>
              <w:noProof/>
              <w:szCs w:val="24"/>
              <w:lang w:val="en-GB" w:eastAsia="en-GB"/>
            </w:rPr>
          </w:pPr>
          <w:hyperlink w:anchor="_Toc89624098" w:history="1">
            <w:r w:rsidR="00E67529" w:rsidRPr="006A005E">
              <w:rPr>
                <w:rStyle w:val="Hyperlink"/>
                <w:noProof/>
              </w:rPr>
              <w:t>Types of studies</w:t>
            </w:r>
            <w:r w:rsidR="00E67529">
              <w:rPr>
                <w:noProof/>
                <w:webHidden/>
              </w:rPr>
              <w:tab/>
            </w:r>
            <w:r w:rsidR="00E67529">
              <w:rPr>
                <w:noProof/>
                <w:webHidden/>
              </w:rPr>
              <w:fldChar w:fldCharType="begin"/>
            </w:r>
            <w:r w:rsidR="00E67529">
              <w:rPr>
                <w:noProof/>
                <w:webHidden/>
              </w:rPr>
              <w:instrText xml:space="preserve"> PAGEREF _Toc89624098 \h </w:instrText>
            </w:r>
            <w:r w:rsidR="00E67529">
              <w:rPr>
                <w:noProof/>
                <w:webHidden/>
              </w:rPr>
            </w:r>
            <w:r w:rsidR="00E67529">
              <w:rPr>
                <w:noProof/>
                <w:webHidden/>
              </w:rPr>
              <w:fldChar w:fldCharType="separate"/>
            </w:r>
            <w:r w:rsidR="00E67529">
              <w:rPr>
                <w:noProof/>
                <w:webHidden/>
              </w:rPr>
              <w:t>7</w:t>
            </w:r>
            <w:r w:rsidR="00E67529">
              <w:rPr>
                <w:noProof/>
                <w:webHidden/>
              </w:rPr>
              <w:fldChar w:fldCharType="end"/>
            </w:r>
          </w:hyperlink>
        </w:p>
        <w:p w14:paraId="0421D6A9" w14:textId="6AC031F8" w:rsidR="00E67529" w:rsidRDefault="00867685">
          <w:pPr>
            <w:pStyle w:val="TOC3"/>
            <w:rPr>
              <w:rFonts w:asciiTheme="minorHAnsi" w:eastAsiaTheme="minorEastAsia" w:hAnsiTheme="minorHAnsi" w:cstheme="minorBidi"/>
              <w:i w:val="0"/>
              <w:iCs w:val="0"/>
              <w:noProof/>
              <w:szCs w:val="24"/>
              <w:lang w:val="en-GB" w:eastAsia="en-GB"/>
            </w:rPr>
          </w:pPr>
          <w:hyperlink w:anchor="_Toc89624099" w:history="1">
            <w:r w:rsidR="00E67529" w:rsidRPr="006A005E">
              <w:rPr>
                <w:rStyle w:val="Hyperlink"/>
                <w:rFonts w:cs="Times New Roman"/>
                <w:noProof/>
              </w:rPr>
              <w:t>Condition of interest:</w:t>
            </w:r>
            <w:r w:rsidR="00E67529">
              <w:rPr>
                <w:noProof/>
                <w:webHidden/>
              </w:rPr>
              <w:tab/>
            </w:r>
            <w:r w:rsidR="00E67529">
              <w:rPr>
                <w:noProof/>
                <w:webHidden/>
              </w:rPr>
              <w:fldChar w:fldCharType="begin"/>
            </w:r>
            <w:r w:rsidR="00E67529">
              <w:rPr>
                <w:noProof/>
                <w:webHidden/>
              </w:rPr>
              <w:instrText xml:space="preserve"> PAGEREF _Toc89624099 \h </w:instrText>
            </w:r>
            <w:r w:rsidR="00E67529">
              <w:rPr>
                <w:noProof/>
                <w:webHidden/>
              </w:rPr>
            </w:r>
            <w:r w:rsidR="00E67529">
              <w:rPr>
                <w:noProof/>
                <w:webHidden/>
              </w:rPr>
              <w:fldChar w:fldCharType="separate"/>
            </w:r>
            <w:r w:rsidR="00E67529">
              <w:rPr>
                <w:noProof/>
                <w:webHidden/>
              </w:rPr>
              <w:t>7</w:t>
            </w:r>
            <w:r w:rsidR="00E67529">
              <w:rPr>
                <w:noProof/>
                <w:webHidden/>
              </w:rPr>
              <w:fldChar w:fldCharType="end"/>
            </w:r>
          </w:hyperlink>
        </w:p>
        <w:p w14:paraId="2134B224" w14:textId="47A1E769" w:rsidR="00E67529" w:rsidRDefault="00867685">
          <w:pPr>
            <w:pStyle w:val="TOC3"/>
            <w:rPr>
              <w:rFonts w:asciiTheme="minorHAnsi" w:eastAsiaTheme="minorEastAsia" w:hAnsiTheme="minorHAnsi" w:cstheme="minorBidi"/>
              <w:i w:val="0"/>
              <w:iCs w:val="0"/>
              <w:noProof/>
              <w:szCs w:val="24"/>
              <w:lang w:val="en-GB" w:eastAsia="en-GB"/>
            </w:rPr>
          </w:pPr>
          <w:hyperlink w:anchor="_Toc89624100" w:history="1">
            <w:r w:rsidR="00E67529" w:rsidRPr="006A005E">
              <w:rPr>
                <w:rStyle w:val="Hyperlink"/>
                <w:noProof/>
              </w:rPr>
              <w:t>Participants</w:t>
            </w:r>
            <w:r w:rsidR="00E67529">
              <w:rPr>
                <w:noProof/>
                <w:webHidden/>
              </w:rPr>
              <w:tab/>
            </w:r>
            <w:r w:rsidR="00E67529">
              <w:rPr>
                <w:noProof/>
                <w:webHidden/>
              </w:rPr>
              <w:fldChar w:fldCharType="begin"/>
            </w:r>
            <w:r w:rsidR="00E67529">
              <w:rPr>
                <w:noProof/>
                <w:webHidden/>
              </w:rPr>
              <w:instrText xml:space="preserve"> PAGEREF _Toc89624100 \h </w:instrText>
            </w:r>
            <w:r w:rsidR="00E67529">
              <w:rPr>
                <w:noProof/>
                <w:webHidden/>
              </w:rPr>
            </w:r>
            <w:r w:rsidR="00E67529">
              <w:rPr>
                <w:noProof/>
                <w:webHidden/>
              </w:rPr>
              <w:fldChar w:fldCharType="separate"/>
            </w:r>
            <w:r w:rsidR="00E67529">
              <w:rPr>
                <w:noProof/>
                <w:webHidden/>
              </w:rPr>
              <w:t>7</w:t>
            </w:r>
            <w:r w:rsidR="00E67529">
              <w:rPr>
                <w:noProof/>
                <w:webHidden/>
              </w:rPr>
              <w:fldChar w:fldCharType="end"/>
            </w:r>
          </w:hyperlink>
        </w:p>
        <w:p w14:paraId="7DA2D103" w14:textId="66BC7A92" w:rsidR="00E67529" w:rsidRDefault="00867685">
          <w:pPr>
            <w:pStyle w:val="TOC3"/>
            <w:rPr>
              <w:rFonts w:asciiTheme="minorHAnsi" w:eastAsiaTheme="minorEastAsia" w:hAnsiTheme="minorHAnsi" w:cstheme="minorBidi"/>
              <w:i w:val="0"/>
              <w:iCs w:val="0"/>
              <w:noProof/>
              <w:szCs w:val="24"/>
              <w:lang w:val="en-GB" w:eastAsia="en-GB"/>
            </w:rPr>
          </w:pPr>
          <w:hyperlink w:anchor="_Toc89624101" w:history="1">
            <w:r w:rsidR="00E67529" w:rsidRPr="006A005E">
              <w:rPr>
                <w:rStyle w:val="Hyperlink"/>
                <w:noProof/>
              </w:rPr>
              <w:t>Interventions</w:t>
            </w:r>
            <w:r w:rsidR="00E67529">
              <w:rPr>
                <w:noProof/>
                <w:webHidden/>
              </w:rPr>
              <w:tab/>
            </w:r>
            <w:r w:rsidR="00E67529">
              <w:rPr>
                <w:noProof/>
                <w:webHidden/>
              </w:rPr>
              <w:fldChar w:fldCharType="begin"/>
            </w:r>
            <w:r w:rsidR="00E67529">
              <w:rPr>
                <w:noProof/>
                <w:webHidden/>
              </w:rPr>
              <w:instrText xml:space="preserve"> PAGEREF _Toc89624101 \h </w:instrText>
            </w:r>
            <w:r w:rsidR="00E67529">
              <w:rPr>
                <w:noProof/>
                <w:webHidden/>
              </w:rPr>
            </w:r>
            <w:r w:rsidR="00E67529">
              <w:rPr>
                <w:noProof/>
                <w:webHidden/>
              </w:rPr>
              <w:fldChar w:fldCharType="separate"/>
            </w:r>
            <w:r w:rsidR="00E67529">
              <w:rPr>
                <w:noProof/>
                <w:webHidden/>
              </w:rPr>
              <w:t>7</w:t>
            </w:r>
            <w:r w:rsidR="00E67529">
              <w:rPr>
                <w:noProof/>
                <w:webHidden/>
              </w:rPr>
              <w:fldChar w:fldCharType="end"/>
            </w:r>
          </w:hyperlink>
        </w:p>
        <w:p w14:paraId="6A395A4C" w14:textId="0E25DC40" w:rsidR="00E67529" w:rsidRDefault="00867685">
          <w:pPr>
            <w:pStyle w:val="TOC3"/>
            <w:rPr>
              <w:rFonts w:asciiTheme="minorHAnsi" w:eastAsiaTheme="minorEastAsia" w:hAnsiTheme="minorHAnsi" w:cstheme="minorBidi"/>
              <w:i w:val="0"/>
              <w:iCs w:val="0"/>
              <w:noProof/>
              <w:szCs w:val="24"/>
              <w:lang w:val="en-GB" w:eastAsia="en-GB"/>
            </w:rPr>
          </w:pPr>
          <w:hyperlink w:anchor="_Toc89624102" w:history="1">
            <w:r w:rsidR="00E67529" w:rsidRPr="006A005E">
              <w:rPr>
                <w:rStyle w:val="Hyperlink"/>
                <w:noProof/>
              </w:rPr>
              <w:t>Outcomes</w:t>
            </w:r>
            <w:r w:rsidR="00E67529">
              <w:rPr>
                <w:noProof/>
                <w:webHidden/>
              </w:rPr>
              <w:tab/>
            </w:r>
            <w:r w:rsidR="00E67529">
              <w:rPr>
                <w:noProof/>
                <w:webHidden/>
              </w:rPr>
              <w:fldChar w:fldCharType="begin"/>
            </w:r>
            <w:r w:rsidR="00E67529">
              <w:rPr>
                <w:noProof/>
                <w:webHidden/>
              </w:rPr>
              <w:instrText xml:space="preserve"> PAGEREF _Toc89624102 \h </w:instrText>
            </w:r>
            <w:r w:rsidR="00E67529">
              <w:rPr>
                <w:noProof/>
                <w:webHidden/>
              </w:rPr>
            </w:r>
            <w:r w:rsidR="00E67529">
              <w:rPr>
                <w:noProof/>
                <w:webHidden/>
              </w:rPr>
              <w:fldChar w:fldCharType="separate"/>
            </w:r>
            <w:r w:rsidR="00E67529">
              <w:rPr>
                <w:noProof/>
                <w:webHidden/>
              </w:rPr>
              <w:t>7</w:t>
            </w:r>
            <w:r w:rsidR="00E67529">
              <w:rPr>
                <w:noProof/>
                <w:webHidden/>
              </w:rPr>
              <w:fldChar w:fldCharType="end"/>
            </w:r>
          </w:hyperlink>
        </w:p>
        <w:p w14:paraId="3549F957" w14:textId="5FBC9EB8" w:rsidR="00E67529" w:rsidRDefault="00867685">
          <w:pPr>
            <w:pStyle w:val="TOC3"/>
            <w:rPr>
              <w:rFonts w:asciiTheme="minorHAnsi" w:eastAsiaTheme="minorEastAsia" w:hAnsiTheme="minorHAnsi" w:cstheme="minorBidi"/>
              <w:i w:val="0"/>
              <w:iCs w:val="0"/>
              <w:noProof/>
              <w:szCs w:val="24"/>
              <w:lang w:val="en-GB" w:eastAsia="en-GB"/>
            </w:rPr>
          </w:pPr>
          <w:hyperlink w:anchor="_Toc89624103" w:history="1">
            <w:r w:rsidR="00E67529" w:rsidRPr="006A005E">
              <w:rPr>
                <w:rStyle w:val="Hyperlink"/>
                <w:noProof/>
              </w:rPr>
              <w:t>Design</w:t>
            </w:r>
            <w:r w:rsidR="00E67529">
              <w:rPr>
                <w:noProof/>
                <w:webHidden/>
              </w:rPr>
              <w:tab/>
            </w:r>
            <w:r w:rsidR="00E67529">
              <w:rPr>
                <w:noProof/>
                <w:webHidden/>
              </w:rPr>
              <w:fldChar w:fldCharType="begin"/>
            </w:r>
            <w:r w:rsidR="00E67529">
              <w:rPr>
                <w:noProof/>
                <w:webHidden/>
              </w:rPr>
              <w:instrText xml:space="preserve"> PAGEREF _Toc89624103 \h </w:instrText>
            </w:r>
            <w:r w:rsidR="00E67529">
              <w:rPr>
                <w:noProof/>
                <w:webHidden/>
              </w:rPr>
            </w:r>
            <w:r w:rsidR="00E67529">
              <w:rPr>
                <w:noProof/>
                <w:webHidden/>
              </w:rPr>
              <w:fldChar w:fldCharType="separate"/>
            </w:r>
            <w:r w:rsidR="00E67529">
              <w:rPr>
                <w:noProof/>
                <w:webHidden/>
              </w:rPr>
              <w:t>8</w:t>
            </w:r>
            <w:r w:rsidR="00E67529">
              <w:rPr>
                <w:noProof/>
                <w:webHidden/>
              </w:rPr>
              <w:fldChar w:fldCharType="end"/>
            </w:r>
          </w:hyperlink>
        </w:p>
        <w:p w14:paraId="71EF4F60" w14:textId="49F570C4" w:rsidR="00E67529" w:rsidRDefault="00867685" w:rsidP="00E67529">
          <w:pPr>
            <w:pStyle w:val="TOC2"/>
            <w:rPr>
              <w:rFonts w:asciiTheme="minorHAnsi" w:eastAsiaTheme="minorEastAsia" w:hAnsiTheme="minorHAnsi" w:cstheme="minorBidi"/>
              <w:noProof/>
              <w:szCs w:val="24"/>
              <w:lang w:val="en-GB" w:eastAsia="en-GB"/>
            </w:rPr>
          </w:pPr>
          <w:hyperlink w:anchor="_Toc89624104" w:history="1">
            <w:r w:rsidR="00E67529" w:rsidRPr="006A005E">
              <w:rPr>
                <w:rStyle w:val="Hyperlink"/>
                <w:noProof/>
              </w:rPr>
              <w:t>Extraction</w:t>
            </w:r>
            <w:r w:rsidR="00E67529">
              <w:rPr>
                <w:noProof/>
                <w:webHidden/>
              </w:rPr>
              <w:tab/>
            </w:r>
            <w:r w:rsidR="00E67529">
              <w:rPr>
                <w:noProof/>
                <w:webHidden/>
              </w:rPr>
              <w:fldChar w:fldCharType="begin"/>
            </w:r>
            <w:r w:rsidR="00E67529">
              <w:rPr>
                <w:noProof/>
                <w:webHidden/>
              </w:rPr>
              <w:instrText xml:space="preserve"> PAGEREF _Toc89624104 \h </w:instrText>
            </w:r>
            <w:r w:rsidR="00E67529">
              <w:rPr>
                <w:noProof/>
                <w:webHidden/>
              </w:rPr>
            </w:r>
            <w:r w:rsidR="00E67529">
              <w:rPr>
                <w:noProof/>
                <w:webHidden/>
              </w:rPr>
              <w:fldChar w:fldCharType="separate"/>
            </w:r>
            <w:r w:rsidR="00E67529">
              <w:rPr>
                <w:noProof/>
                <w:webHidden/>
              </w:rPr>
              <w:t>8</w:t>
            </w:r>
            <w:r w:rsidR="00E67529">
              <w:rPr>
                <w:noProof/>
                <w:webHidden/>
              </w:rPr>
              <w:fldChar w:fldCharType="end"/>
            </w:r>
          </w:hyperlink>
        </w:p>
        <w:p w14:paraId="04C50EBD" w14:textId="23C31E16" w:rsidR="00E67529" w:rsidRDefault="00867685" w:rsidP="00E67529">
          <w:pPr>
            <w:pStyle w:val="TOC2"/>
            <w:rPr>
              <w:rFonts w:asciiTheme="minorHAnsi" w:eastAsiaTheme="minorEastAsia" w:hAnsiTheme="minorHAnsi" w:cstheme="minorBidi"/>
              <w:noProof/>
              <w:szCs w:val="24"/>
              <w:lang w:val="en-GB" w:eastAsia="en-GB"/>
            </w:rPr>
          </w:pPr>
          <w:hyperlink w:anchor="_Toc89624105" w:history="1">
            <w:r w:rsidR="00E67529" w:rsidRPr="006A005E">
              <w:rPr>
                <w:rStyle w:val="Hyperlink"/>
                <w:noProof/>
              </w:rPr>
              <w:t>Data synthesis</w:t>
            </w:r>
            <w:r w:rsidR="00E67529">
              <w:rPr>
                <w:noProof/>
                <w:webHidden/>
              </w:rPr>
              <w:tab/>
            </w:r>
            <w:r w:rsidR="00E67529">
              <w:rPr>
                <w:noProof/>
                <w:webHidden/>
              </w:rPr>
              <w:fldChar w:fldCharType="begin"/>
            </w:r>
            <w:r w:rsidR="00E67529">
              <w:rPr>
                <w:noProof/>
                <w:webHidden/>
              </w:rPr>
              <w:instrText xml:space="preserve"> PAGEREF _Toc89624105 \h </w:instrText>
            </w:r>
            <w:r w:rsidR="00E67529">
              <w:rPr>
                <w:noProof/>
                <w:webHidden/>
              </w:rPr>
            </w:r>
            <w:r w:rsidR="00E67529">
              <w:rPr>
                <w:noProof/>
                <w:webHidden/>
              </w:rPr>
              <w:fldChar w:fldCharType="separate"/>
            </w:r>
            <w:r w:rsidR="00E67529">
              <w:rPr>
                <w:noProof/>
                <w:webHidden/>
              </w:rPr>
              <w:t>9</w:t>
            </w:r>
            <w:r w:rsidR="00E67529">
              <w:rPr>
                <w:noProof/>
                <w:webHidden/>
              </w:rPr>
              <w:fldChar w:fldCharType="end"/>
            </w:r>
          </w:hyperlink>
        </w:p>
        <w:p w14:paraId="16D31BB0" w14:textId="5CFBE2AF" w:rsidR="00E67529" w:rsidRDefault="00867685" w:rsidP="00E67529">
          <w:pPr>
            <w:pStyle w:val="TOC2"/>
            <w:rPr>
              <w:rFonts w:asciiTheme="minorHAnsi" w:eastAsiaTheme="minorEastAsia" w:hAnsiTheme="minorHAnsi" w:cstheme="minorBidi"/>
              <w:noProof/>
              <w:szCs w:val="24"/>
              <w:lang w:val="en-GB" w:eastAsia="en-GB"/>
            </w:rPr>
          </w:pPr>
          <w:hyperlink w:anchor="_Toc89624106" w:history="1">
            <w:r w:rsidR="00E67529" w:rsidRPr="006A005E">
              <w:rPr>
                <w:rStyle w:val="Hyperlink"/>
                <w:noProof/>
              </w:rPr>
              <w:t>Analysis</w:t>
            </w:r>
            <w:r w:rsidR="00E67529">
              <w:rPr>
                <w:noProof/>
                <w:webHidden/>
              </w:rPr>
              <w:tab/>
            </w:r>
            <w:r w:rsidR="00E67529">
              <w:rPr>
                <w:noProof/>
                <w:webHidden/>
              </w:rPr>
              <w:fldChar w:fldCharType="begin"/>
            </w:r>
            <w:r w:rsidR="00E67529">
              <w:rPr>
                <w:noProof/>
                <w:webHidden/>
              </w:rPr>
              <w:instrText xml:space="preserve"> PAGEREF _Toc89624106 \h </w:instrText>
            </w:r>
            <w:r w:rsidR="00E67529">
              <w:rPr>
                <w:noProof/>
                <w:webHidden/>
              </w:rPr>
            </w:r>
            <w:r w:rsidR="00E67529">
              <w:rPr>
                <w:noProof/>
                <w:webHidden/>
              </w:rPr>
              <w:fldChar w:fldCharType="separate"/>
            </w:r>
            <w:r w:rsidR="00E67529">
              <w:rPr>
                <w:noProof/>
                <w:webHidden/>
              </w:rPr>
              <w:t>11</w:t>
            </w:r>
            <w:r w:rsidR="00E67529">
              <w:rPr>
                <w:noProof/>
                <w:webHidden/>
              </w:rPr>
              <w:fldChar w:fldCharType="end"/>
            </w:r>
          </w:hyperlink>
        </w:p>
        <w:p w14:paraId="3BD9FD2A" w14:textId="29946F2C" w:rsidR="00E67529" w:rsidRDefault="00867685">
          <w:pPr>
            <w:pStyle w:val="TOC3"/>
            <w:rPr>
              <w:rFonts w:asciiTheme="minorHAnsi" w:eastAsiaTheme="minorEastAsia" w:hAnsiTheme="minorHAnsi" w:cstheme="minorBidi"/>
              <w:i w:val="0"/>
              <w:iCs w:val="0"/>
              <w:noProof/>
              <w:szCs w:val="24"/>
              <w:lang w:val="en-GB" w:eastAsia="en-GB"/>
            </w:rPr>
          </w:pPr>
          <w:hyperlink w:anchor="_Toc89624107" w:history="1">
            <w:r w:rsidR="00E67529" w:rsidRPr="006A005E">
              <w:rPr>
                <w:rStyle w:val="Hyperlink"/>
                <w:noProof/>
              </w:rPr>
              <w:t>Effect-size calculation.</w:t>
            </w:r>
            <w:r w:rsidR="00E67529">
              <w:rPr>
                <w:noProof/>
                <w:webHidden/>
              </w:rPr>
              <w:tab/>
            </w:r>
            <w:r w:rsidR="00E67529">
              <w:rPr>
                <w:noProof/>
                <w:webHidden/>
              </w:rPr>
              <w:fldChar w:fldCharType="begin"/>
            </w:r>
            <w:r w:rsidR="00E67529">
              <w:rPr>
                <w:noProof/>
                <w:webHidden/>
              </w:rPr>
              <w:instrText xml:space="preserve"> PAGEREF _Toc89624107 \h </w:instrText>
            </w:r>
            <w:r w:rsidR="00E67529">
              <w:rPr>
                <w:noProof/>
                <w:webHidden/>
              </w:rPr>
            </w:r>
            <w:r w:rsidR="00E67529">
              <w:rPr>
                <w:noProof/>
                <w:webHidden/>
              </w:rPr>
              <w:fldChar w:fldCharType="separate"/>
            </w:r>
            <w:r w:rsidR="00E67529">
              <w:rPr>
                <w:noProof/>
                <w:webHidden/>
              </w:rPr>
              <w:t>11</w:t>
            </w:r>
            <w:r w:rsidR="00E67529">
              <w:rPr>
                <w:noProof/>
                <w:webHidden/>
              </w:rPr>
              <w:fldChar w:fldCharType="end"/>
            </w:r>
          </w:hyperlink>
        </w:p>
        <w:p w14:paraId="34D20003" w14:textId="3CF834FA" w:rsidR="00E67529" w:rsidRDefault="00867685">
          <w:pPr>
            <w:pStyle w:val="TOC3"/>
            <w:rPr>
              <w:rFonts w:asciiTheme="minorHAnsi" w:eastAsiaTheme="minorEastAsia" w:hAnsiTheme="minorHAnsi" w:cstheme="minorBidi"/>
              <w:i w:val="0"/>
              <w:iCs w:val="0"/>
              <w:noProof/>
              <w:szCs w:val="24"/>
              <w:lang w:val="en-GB" w:eastAsia="en-GB"/>
            </w:rPr>
          </w:pPr>
          <w:hyperlink w:anchor="_Toc89624108" w:history="1">
            <w:r w:rsidR="00E67529" w:rsidRPr="006A005E">
              <w:rPr>
                <w:rStyle w:val="Hyperlink"/>
                <w:noProof/>
              </w:rPr>
              <w:t>Multilevel meta-analysis.</w:t>
            </w:r>
            <w:r w:rsidR="00E67529">
              <w:rPr>
                <w:noProof/>
                <w:webHidden/>
              </w:rPr>
              <w:tab/>
            </w:r>
            <w:r w:rsidR="00E67529">
              <w:rPr>
                <w:noProof/>
                <w:webHidden/>
              </w:rPr>
              <w:fldChar w:fldCharType="begin"/>
            </w:r>
            <w:r w:rsidR="00E67529">
              <w:rPr>
                <w:noProof/>
                <w:webHidden/>
              </w:rPr>
              <w:instrText xml:space="preserve"> PAGEREF _Toc89624108 \h </w:instrText>
            </w:r>
            <w:r w:rsidR="00E67529">
              <w:rPr>
                <w:noProof/>
                <w:webHidden/>
              </w:rPr>
            </w:r>
            <w:r w:rsidR="00E67529">
              <w:rPr>
                <w:noProof/>
                <w:webHidden/>
              </w:rPr>
              <w:fldChar w:fldCharType="separate"/>
            </w:r>
            <w:r w:rsidR="00E67529">
              <w:rPr>
                <w:noProof/>
                <w:webHidden/>
              </w:rPr>
              <w:t>12</w:t>
            </w:r>
            <w:r w:rsidR="00E67529">
              <w:rPr>
                <w:noProof/>
                <w:webHidden/>
              </w:rPr>
              <w:fldChar w:fldCharType="end"/>
            </w:r>
          </w:hyperlink>
        </w:p>
        <w:p w14:paraId="77573F10" w14:textId="7D347B89" w:rsidR="00E67529" w:rsidRDefault="00867685" w:rsidP="00E67529">
          <w:pPr>
            <w:pStyle w:val="TOC2"/>
            <w:rPr>
              <w:rFonts w:asciiTheme="minorHAnsi" w:eastAsiaTheme="minorEastAsia" w:hAnsiTheme="minorHAnsi" w:cstheme="minorBidi"/>
              <w:noProof/>
              <w:szCs w:val="24"/>
              <w:lang w:val="en-GB" w:eastAsia="en-GB"/>
            </w:rPr>
          </w:pPr>
          <w:hyperlink w:anchor="_Toc89624109" w:history="1">
            <w:r w:rsidR="00E67529" w:rsidRPr="006A005E">
              <w:rPr>
                <w:rStyle w:val="Hyperlink"/>
                <w:noProof/>
              </w:rPr>
              <w:t>Risk of bias and methodological quality</w:t>
            </w:r>
            <w:r w:rsidR="00E67529">
              <w:rPr>
                <w:noProof/>
                <w:webHidden/>
              </w:rPr>
              <w:tab/>
            </w:r>
            <w:r w:rsidR="00E67529">
              <w:rPr>
                <w:noProof/>
                <w:webHidden/>
              </w:rPr>
              <w:fldChar w:fldCharType="begin"/>
            </w:r>
            <w:r w:rsidR="00E67529">
              <w:rPr>
                <w:noProof/>
                <w:webHidden/>
              </w:rPr>
              <w:instrText xml:space="preserve"> PAGEREF _Toc89624109 \h </w:instrText>
            </w:r>
            <w:r w:rsidR="00E67529">
              <w:rPr>
                <w:noProof/>
                <w:webHidden/>
              </w:rPr>
            </w:r>
            <w:r w:rsidR="00E67529">
              <w:rPr>
                <w:noProof/>
                <w:webHidden/>
              </w:rPr>
              <w:fldChar w:fldCharType="separate"/>
            </w:r>
            <w:r w:rsidR="00E67529">
              <w:rPr>
                <w:noProof/>
                <w:webHidden/>
              </w:rPr>
              <w:t>13</w:t>
            </w:r>
            <w:r w:rsidR="00E67529">
              <w:rPr>
                <w:noProof/>
                <w:webHidden/>
              </w:rPr>
              <w:fldChar w:fldCharType="end"/>
            </w:r>
          </w:hyperlink>
        </w:p>
        <w:p w14:paraId="691B500E" w14:textId="7E96E747" w:rsidR="00E67529" w:rsidRDefault="00867685" w:rsidP="00115B2F">
          <w:pPr>
            <w:pStyle w:val="TOC1"/>
            <w:rPr>
              <w:rFonts w:asciiTheme="minorHAnsi" w:eastAsiaTheme="minorEastAsia" w:hAnsiTheme="minorHAnsi" w:cstheme="minorBidi"/>
              <w:noProof/>
              <w:szCs w:val="24"/>
              <w:lang w:val="en-GB" w:eastAsia="en-GB"/>
            </w:rPr>
          </w:pPr>
          <w:hyperlink w:anchor="_Toc89624110" w:history="1">
            <w:r w:rsidR="00E67529" w:rsidRPr="006A005E">
              <w:rPr>
                <w:rStyle w:val="Hyperlink"/>
                <w:noProof/>
              </w:rPr>
              <w:t>Appendix</w:t>
            </w:r>
            <w:r w:rsidR="00E67529">
              <w:rPr>
                <w:noProof/>
                <w:webHidden/>
              </w:rPr>
              <w:tab/>
            </w:r>
            <w:r w:rsidR="00E67529">
              <w:rPr>
                <w:noProof/>
                <w:webHidden/>
              </w:rPr>
              <w:fldChar w:fldCharType="begin"/>
            </w:r>
            <w:r w:rsidR="00E67529">
              <w:rPr>
                <w:noProof/>
                <w:webHidden/>
              </w:rPr>
              <w:instrText xml:space="preserve"> PAGEREF _Toc89624110 \h </w:instrText>
            </w:r>
            <w:r w:rsidR="00E67529">
              <w:rPr>
                <w:noProof/>
                <w:webHidden/>
              </w:rPr>
            </w:r>
            <w:r w:rsidR="00E67529">
              <w:rPr>
                <w:noProof/>
                <w:webHidden/>
              </w:rPr>
              <w:fldChar w:fldCharType="separate"/>
            </w:r>
            <w:r w:rsidR="00E67529">
              <w:rPr>
                <w:noProof/>
                <w:webHidden/>
              </w:rPr>
              <w:t>16</w:t>
            </w:r>
            <w:r w:rsidR="00E67529">
              <w:rPr>
                <w:noProof/>
                <w:webHidden/>
              </w:rPr>
              <w:fldChar w:fldCharType="end"/>
            </w:r>
          </w:hyperlink>
        </w:p>
        <w:p w14:paraId="57DB240B" w14:textId="592438E6" w:rsidR="00E67529" w:rsidRDefault="00867685" w:rsidP="00E67529">
          <w:pPr>
            <w:pStyle w:val="TOC2"/>
            <w:rPr>
              <w:rFonts w:asciiTheme="minorHAnsi" w:eastAsiaTheme="minorEastAsia" w:hAnsiTheme="minorHAnsi" w:cstheme="minorBidi"/>
              <w:noProof/>
              <w:szCs w:val="24"/>
              <w:lang w:val="en-GB" w:eastAsia="en-GB"/>
            </w:rPr>
          </w:pPr>
          <w:hyperlink w:anchor="_Toc89624111" w:history="1">
            <w:r w:rsidR="00E67529" w:rsidRPr="006A005E">
              <w:rPr>
                <w:rStyle w:val="Hyperlink"/>
                <w:noProof/>
              </w:rPr>
              <w:t>Appendix A</w:t>
            </w:r>
            <w:r w:rsidR="00E67529">
              <w:rPr>
                <w:noProof/>
                <w:webHidden/>
              </w:rPr>
              <w:tab/>
            </w:r>
            <w:r w:rsidR="00E67529">
              <w:rPr>
                <w:noProof/>
                <w:webHidden/>
              </w:rPr>
              <w:fldChar w:fldCharType="begin"/>
            </w:r>
            <w:r w:rsidR="00E67529">
              <w:rPr>
                <w:noProof/>
                <w:webHidden/>
              </w:rPr>
              <w:instrText xml:space="preserve"> PAGEREF _Toc89624111 \h </w:instrText>
            </w:r>
            <w:r w:rsidR="00E67529">
              <w:rPr>
                <w:noProof/>
                <w:webHidden/>
              </w:rPr>
            </w:r>
            <w:r w:rsidR="00E67529">
              <w:rPr>
                <w:noProof/>
                <w:webHidden/>
              </w:rPr>
              <w:fldChar w:fldCharType="separate"/>
            </w:r>
            <w:r w:rsidR="00E67529">
              <w:rPr>
                <w:noProof/>
                <w:webHidden/>
              </w:rPr>
              <w:t>16</w:t>
            </w:r>
            <w:r w:rsidR="00E67529">
              <w:rPr>
                <w:noProof/>
                <w:webHidden/>
              </w:rPr>
              <w:fldChar w:fldCharType="end"/>
            </w:r>
          </w:hyperlink>
        </w:p>
        <w:p w14:paraId="0D02969C" w14:textId="295D479C" w:rsidR="00E67529" w:rsidRDefault="00867685">
          <w:pPr>
            <w:pStyle w:val="TOC3"/>
            <w:rPr>
              <w:rFonts w:asciiTheme="minorHAnsi" w:eastAsiaTheme="minorEastAsia" w:hAnsiTheme="minorHAnsi" w:cstheme="minorBidi"/>
              <w:i w:val="0"/>
              <w:iCs w:val="0"/>
              <w:noProof/>
              <w:szCs w:val="24"/>
              <w:lang w:val="en-GB" w:eastAsia="en-GB"/>
            </w:rPr>
          </w:pPr>
          <w:hyperlink w:anchor="_Toc89624112" w:history="1">
            <w:r w:rsidR="00E67529" w:rsidRPr="006A005E">
              <w:rPr>
                <w:rStyle w:val="Hyperlink"/>
                <w:noProof/>
              </w:rPr>
              <w:t>Systematic search screening tool</w:t>
            </w:r>
            <w:r w:rsidR="00E67529">
              <w:rPr>
                <w:noProof/>
                <w:webHidden/>
              </w:rPr>
              <w:tab/>
            </w:r>
            <w:r w:rsidR="00E67529">
              <w:rPr>
                <w:noProof/>
                <w:webHidden/>
              </w:rPr>
              <w:fldChar w:fldCharType="begin"/>
            </w:r>
            <w:r w:rsidR="00E67529">
              <w:rPr>
                <w:noProof/>
                <w:webHidden/>
              </w:rPr>
              <w:instrText xml:space="preserve"> PAGEREF _Toc89624112 \h </w:instrText>
            </w:r>
            <w:r w:rsidR="00E67529">
              <w:rPr>
                <w:noProof/>
                <w:webHidden/>
              </w:rPr>
            </w:r>
            <w:r w:rsidR="00E67529">
              <w:rPr>
                <w:noProof/>
                <w:webHidden/>
              </w:rPr>
              <w:fldChar w:fldCharType="separate"/>
            </w:r>
            <w:r w:rsidR="00E67529">
              <w:rPr>
                <w:noProof/>
                <w:webHidden/>
              </w:rPr>
              <w:t>16</w:t>
            </w:r>
            <w:r w:rsidR="00E67529">
              <w:rPr>
                <w:noProof/>
                <w:webHidden/>
              </w:rPr>
              <w:fldChar w:fldCharType="end"/>
            </w:r>
          </w:hyperlink>
        </w:p>
        <w:p w14:paraId="3758A5A1" w14:textId="53E0D828" w:rsidR="00E67529" w:rsidRDefault="00867685" w:rsidP="00E67529">
          <w:pPr>
            <w:pStyle w:val="TOC2"/>
            <w:rPr>
              <w:rFonts w:asciiTheme="minorHAnsi" w:eastAsiaTheme="minorEastAsia" w:hAnsiTheme="minorHAnsi" w:cstheme="minorBidi"/>
              <w:noProof/>
              <w:szCs w:val="24"/>
              <w:lang w:val="en-GB" w:eastAsia="en-GB"/>
            </w:rPr>
          </w:pPr>
          <w:hyperlink w:anchor="_Toc89624113" w:history="1">
            <w:r w:rsidR="00E67529" w:rsidRPr="006A005E">
              <w:rPr>
                <w:rStyle w:val="Hyperlink"/>
                <w:noProof/>
              </w:rPr>
              <w:t>Appendix B</w:t>
            </w:r>
            <w:r w:rsidR="00E67529">
              <w:rPr>
                <w:noProof/>
                <w:webHidden/>
              </w:rPr>
              <w:tab/>
            </w:r>
            <w:r w:rsidR="00E67529">
              <w:rPr>
                <w:noProof/>
                <w:webHidden/>
              </w:rPr>
              <w:fldChar w:fldCharType="begin"/>
            </w:r>
            <w:r w:rsidR="00E67529">
              <w:rPr>
                <w:noProof/>
                <w:webHidden/>
              </w:rPr>
              <w:instrText xml:space="preserve"> PAGEREF _Toc89624113 \h </w:instrText>
            </w:r>
            <w:r w:rsidR="00E67529">
              <w:rPr>
                <w:noProof/>
                <w:webHidden/>
              </w:rPr>
            </w:r>
            <w:r w:rsidR="00E67529">
              <w:rPr>
                <w:noProof/>
                <w:webHidden/>
              </w:rPr>
              <w:fldChar w:fldCharType="separate"/>
            </w:r>
            <w:r w:rsidR="00E67529">
              <w:rPr>
                <w:noProof/>
                <w:webHidden/>
              </w:rPr>
              <w:t>17</w:t>
            </w:r>
            <w:r w:rsidR="00E67529">
              <w:rPr>
                <w:noProof/>
                <w:webHidden/>
              </w:rPr>
              <w:fldChar w:fldCharType="end"/>
            </w:r>
          </w:hyperlink>
        </w:p>
        <w:p w14:paraId="5ED6EBDA" w14:textId="12D813D7" w:rsidR="00E67529" w:rsidRDefault="00867685">
          <w:pPr>
            <w:pStyle w:val="TOC3"/>
            <w:rPr>
              <w:rFonts w:asciiTheme="minorHAnsi" w:eastAsiaTheme="minorEastAsia" w:hAnsiTheme="minorHAnsi" w:cstheme="minorBidi"/>
              <w:i w:val="0"/>
              <w:iCs w:val="0"/>
              <w:noProof/>
              <w:szCs w:val="24"/>
              <w:lang w:val="en-GB" w:eastAsia="en-GB"/>
            </w:rPr>
          </w:pPr>
          <w:hyperlink w:anchor="_Toc89624114" w:history="1">
            <w:r w:rsidR="00E67529" w:rsidRPr="006A005E">
              <w:rPr>
                <w:rStyle w:val="Hyperlink"/>
                <w:noProof/>
              </w:rPr>
              <w:t>Code book for data extraction</w:t>
            </w:r>
            <w:r w:rsidR="00E67529">
              <w:rPr>
                <w:noProof/>
                <w:webHidden/>
              </w:rPr>
              <w:tab/>
            </w:r>
            <w:r w:rsidR="00E67529">
              <w:rPr>
                <w:noProof/>
                <w:webHidden/>
              </w:rPr>
              <w:fldChar w:fldCharType="begin"/>
            </w:r>
            <w:r w:rsidR="00E67529">
              <w:rPr>
                <w:noProof/>
                <w:webHidden/>
              </w:rPr>
              <w:instrText xml:space="preserve"> PAGEREF _Toc89624114 \h </w:instrText>
            </w:r>
            <w:r w:rsidR="00E67529">
              <w:rPr>
                <w:noProof/>
                <w:webHidden/>
              </w:rPr>
            </w:r>
            <w:r w:rsidR="00E67529">
              <w:rPr>
                <w:noProof/>
                <w:webHidden/>
              </w:rPr>
              <w:fldChar w:fldCharType="separate"/>
            </w:r>
            <w:r w:rsidR="00E67529">
              <w:rPr>
                <w:noProof/>
                <w:webHidden/>
              </w:rPr>
              <w:t>17</w:t>
            </w:r>
            <w:r w:rsidR="00E67529">
              <w:rPr>
                <w:noProof/>
                <w:webHidden/>
              </w:rPr>
              <w:fldChar w:fldCharType="end"/>
            </w:r>
          </w:hyperlink>
        </w:p>
        <w:p w14:paraId="7622E647" w14:textId="27A66DE9" w:rsidR="00E67529" w:rsidRDefault="00867685" w:rsidP="00E67529">
          <w:pPr>
            <w:pStyle w:val="TOC2"/>
            <w:rPr>
              <w:rFonts w:asciiTheme="minorHAnsi" w:eastAsiaTheme="minorEastAsia" w:hAnsiTheme="minorHAnsi" w:cstheme="minorBidi"/>
              <w:noProof/>
              <w:szCs w:val="24"/>
              <w:lang w:val="en-GB" w:eastAsia="en-GB"/>
            </w:rPr>
          </w:pPr>
          <w:hyperlink w:anchor="_Toc89624115" w:history="1">
            <w:r w:rsidR="00E67529" w:rsidRPr="006A005E">
              <w:rPr>
                <w:rStyle w:val="Hyperlink"/>
                <w:noProof/>
              </w:rPr>
              <w:t>Appendix C</w:t>
            </w:r>
            <w:r w:rsidR="00E67529">
              <w:rPr>
                <w:noProof/>
                <w:webHidden/>
              </w:rPr>
              <w:tab/>
            </w:r>
            <w:r w:rsidR="00E67529">
              <w:rPr>
                <w:noProof/>
                <w:webHidden/>
              </w:rPr>
              <w:fldChar w:fldCharType="begin"/>
            </w:r>
            <w:r w:rsidR="00E67529">
              <w:rPr>
                <w:noProof/>
                <w:webHidden/>
              </w:rPr>
              <w:instrText xml:space="preserve"> PAGEREF _Toc89624115 \h </w:instrText>
            </w:r>
            <w:r w:rsidR="00E67529">
              <w:rPr>
                <w:noProof/>
                <w:webHidden/>
              </w:rPr>
            </w:r>
            <w:r w:rsidR="00E67529">
              <w:rPr>
                <w:noProof/>
                <w:webHidden/>
              </w:rPr>
              <w:fldChar w:fldCharType="separate"/>
            </w:r>
            <w:r w:rsidR="00E67529">
              <w:rPr>
                <w:noProof/>
                <w:webHidden/>
              </w:rPr>
              <w:t>20</w:t>
            </w:r>
            <w:r w:rsidR="00E67529">
              <w:rPr>
                <w:noProof/>
                <w:webHidden/>
              </w:rPr>
              <w:fldChar w:fldCharType="end"/>
            </w:r>
          </w:hyperlink>
        </w:p>
        <w:p w14:paraId="33E93B10" w14:textId="1C00C4C3" w:rsidR="00E67529" w:rsidRDefault="00867685">
          <w:pPr>
            <w:pStyle w:val="TOC3"/>
            <w:rPr>
              <w:rFonts w:asciiTheme="minorHAnsi" w:eastAsiaTheme="minorEastAsia" w:hAnsiTheme="minorHAnsi" w:cstheme="minorBidi"/>
              <w:i w:val="0"/>
              <w:iCs w:val="0"/>
              <w:noProof/>
              <w:szCs w:val="24"/>
              <w:lang w:val="en-GB" w:eastAsia="en-GB"/>
            </w:rPr>
          </w:pPr>
          <w:hyperlink w:anchor="_Toc89624116" w:history="1">
            <w:r w:rsidR="00E67529" w:rsidRPr="006A005E">
              <w:rPr>
                <w:rStyle w:val="Hyperlink"/>
                <w:noProof/>
              </w:rPr>
              <w:t>Protocol for effect-size calculation</w:t>
            </w:r>
            <w:r w:rsidR="00E67529">
              <w:rPr>
                <w:noProof/>
                <w:webHidden/>
              </w:rPr>
              <w:tab/>
            </w:r>
            <w:r w:rsidR="00E67529">
              <w:rPr>
                <w:noProof/>
                <w:webHidden/>
              </w:rPr>
              <w:fldChar w:fldCharType="begin"/>
            </w:r>
            <w:r w:rsidR="00E67529">
              <w:rPr>
                <w:noProof/>
                <w:webHidden/>
              </w:rPr>
              <w:instrText xml:space="preserve"> PAGEREF _Toc89624116 \h </w:instrText>
            </w:r>
            <w:r w:rsidR="00E67529">
              <w:rPr>
                <w:noProof/>
                <w:webHidden/>
              </w:rPr>
            </w:r>
            <w:r w:rsidR="00E67529">
              <w:rPr>
                <w:noProof/>
                <w:webHidden/>
              </w:rPr>
              <w:fldChar w:fldCharType="separate"/>
            </w:r>
            <w:r w:rsidR="00E67529">
              <w:rPr>
                <w:noProof/>
                <w:webHidden/>
              </w:rPr>
              <w:t>20</w:t>
            </w:r>
            <w:r w:rsidR="00E67529">
              <w:rPr>
                <w:noProof/>
                <w:webHidden/>
              </w:rPr>
              <w:fldChar w:fldCharType="end"/>
            </w:r>
          </w:hyperlink>
        </w:p>
        <w:p w14:paraId="1A2A59B0" w14:textId="7389BF4B" w:rsidR="007411EF" w:rsidRDefault="007411EF">
          <w:r>
            <w:rPr>
              <w:b/>
              <w:bCs/>
              <w:noProof/>
            </w:rPr>
            <w:fldChar w:fldCharType="end"/>
          </w:r>
        </w:p>
      </w:sdtContent>
    </w:sdt>
    <w:p w14:paraId="41DB4415" w14:textId="77777777" w:rsidR="00582BEE" w:rsidRDefault="00582BEE">
      <w:pPr>
        <w:spacing w:after="0"/>
        <w:rPr>
          <w:rFonts w:ascii="Times New Roman" w:eastAsiaTheme="majorEastAsia" w:hAnsi="Times New Roman" w:cs="Times New Roman"/>
          <w:b/>
          <w:bCs/>
          <w:color w:val="000000" w:themeColor="text1"/>
        </w:rPr>
      </w:pPr>
      <w:r>
        <w:rPr>
          <w:rFonts w:cs="Times New Roman"/>
        </w:rPr>
        <w:br w:type="page"/>
      </w:r>
    </w:p>
    <w:p w14:paraId="4707FBA8" w14:textId="77777777" w:rsidR="00146B11" w:rsidRDefault="00146B11" w:rsidP="007E1AB9">
      <w:pPr>
        <w:pStyle w:val="Heading2"/>
        <w:jc w:val="center"/>
        <w:rPr>
          <w:ins w:id="1" w:author="Gaskell Christopher" w:date="2022-03-05T13:54:00Z"/>
          <w:rFonts w:cs="Times New Roman"/>
          <w:szCs w:val="24"/>
        </w:rPr>
      </w:pPr>
      <w:bookmarkStart w:id="2" w:name="_Toc89624096"/>
      <w:ins w:id="3" w:author="Gaskell Christopher" w:date="2022-03-05T13:53:00Z">
        <w:r>
          <w:rPr>
            <w:rFonts w:cs="Times New Roman"/>
            <w:szCs w:val="24"/>
          </w:rPr>
          <w:lastRenderedPageBreak/>
          <w:t>Protocol Changes History</w:t>
        </w:r>
      </w:ins>
    </w:p>
    <w:p w14:paraId="5CD46F98" w14:textId="77777777" w:rsidR="00D1467C" w:rsidRPr="008C1247" w:rsidRDefault="00D1467C" w:rsidP="008C1247">
      <w:pPr>
        <w:pStyle w:val="Heading2"/>
        <w:spacing w:before="0" w:line="240" w:lineRule="auto"/>
        <w:rPr>
          <w:ins w:id="4" w:author="Gaskell Christopher" w:date="2022-04-09T09:44:00Z"/>
          <w:rFonts w:cs="Times New Roman"/>
          <w:szCs w:val="24"/>
          <w:rPrChange w:id="5" w:author="Gaskell Christopher" w:date="2022-04-09T14:34:00Z">
            <w:rPr>
              <w:ins w:id="6" w:author="Gaskell Christopher" w:date="2022-04-09T09:44:00Z"/>
              <w:rFonts w:cs="Times New Roman"/>
              <w:b w:val="0"/>
              <w:bCs w:val="0"/>
              <w:szCs w:val="24"/>
            </w:rPr>
          </w:rPrChange>
        </w:rPr>
        <w:pPrChange w:id="7" w:author="Gaskell Christopher" w:date="2022-04-09T14:34:00Z">
          <w:pPr>
            <w:pStyle w:val="Heading2"/>
          </w:pPr>
        </w:pPrChange>
      </w:pPr>
      <w:ins w:id="8" w:author="Gaskell Christopher" w:date="2022-04-09T09:44:00Z">
        <w:r w:rsidRPr="008C1247">
          <w:rPr>
            <w:rFonts w:cs="Times New Roman"/>
            <w:szCs w:val="24"/>
            <w:rPrChange w:id="9" w:author="Gaskell Christopher" w:date="2022-04-09T14:34:00Z">
              <w:rPr>
                <w:rFonts w:cs="Times New Roman"/>
                <w:b w:val="0"/>
                <w:bCs w:val="0"/>
                <w:szCs w:val="24"/>
              </w:rPr>
            </w:rPrChange>
          </w:rPr>
          <w:t>Changes made during extraction:</w:t>
        </w:r>
      </w:ins>
    </w:p>
    <w:p w14:paraId="5CCA0F8E" w14:textId="06C128D2" w:rsidR="00D1467C" w:rsidRPr="00D1467C" w:rsidRDefault="00D1467C" w:rsidP="008C1247">
      <w:pPr>
        <w:pStyle w:val="Heading2"/>
        <w:numPr>
          <w:ilvl w:val="0"/>
          <w:numId w:val="37"/>
        </w:numPr>
        <w:spacing w:before="0" w:line="240" w:lineRule="auto"/>
        <w:rPr>
          <w:ins w:id="10" w:author="Gaskell Christopher" w:date="2022-04-09T09:44:00Z"/>
          <w:rFonts w:cs="Times New Roman"/>
          <w:b w:val="0"/>
          <w:bCs w:val="0"/>
          <w:szCs w:val="24"/>
        </w:rPr>
        <w:pPrChange w:id="11" w:author="Gaskell Christopher" w:date="2022-04-09T14:34:00Z">
          <w:pPr>
            <w:pStyle w:val="Heading2"/>
          </w:pPr>
        </w:pPrChange>
      </w:pPr>
      <w:ins w:id="12" w:author="Gaskell Christopher" w:date="2022-04-09T09:44:00Z">
        <w:r w:rsidRPr="00D1467C">
          <w:rPr>
            <w:rFonts w:cs="Times New Roman"/>
            <w:b w:val="0"/>
            <w:bCs w:val="0"/>
            <w:szCs w:val="24"/>
          </w:rPr>
          <w:t>Decision made: to use CitationChaser as method for performing forwards/backwards citation chasing.</w:t>
        </w:r>
      </w:ins>
    </w:p>
    <w:p w14:paraId="4EC3A5A8" w14:textId="70F432B0" w:rsidR="00D1467C" w:rsidRPr="00D1467C" w:rsidRDefault="00D1467C" w:rsidP="008C1247">
      <w:pPr>
        <w:pStyle w:val="Heading2"/>
        <w:numPr>
          <w:ilvl w:val="0"/>
          <w:numId w:val="37"/>
        </w:numPr>
        <w:spacing w:before="0" w:line="240" w:lineRule="auto"/>
        <w:rPr>
          <w:ins w:id="13" w:author="Gaskell Christopher" w:date="2022-04-09T09:44:00Z"/>
          <w:rFonts w:cs="Times New Roman"/>
          <w:b w:val="0"/>
          <w:bCs w:val="0"/>
          <w:szCs w:val="24"/>
        </w:rPr>
        <w:pPrChange w:id="14" w:author="Gaskell Christopher" w:date="2022-04-09T14:34:00Z">
          <w:pPr>
            <w:pStyle w:val="Heading2"/>
          </w:pPr>
        </w:pPrChange>
      </w:pPr>
      <w:ins w:id="15" w:author="Gaskell Christopher" w:date="2022-04-09T09:44:00Z">
        <w:r w:rsidRPr="00D1467C">
          <w:rPr>
            <w:rFonts w:cs="Times New Roman"/>
            <w:b w:val="0"/>
            <w:bCs w:val="0"/>
            <w:szCs w:val="24"/>
          </w:rPr>
          <w:t>Decision made: to use excel to article screening as opposed to Rayyan.</w:t>
        </w:r>
      </w:ins>
    </w:p>
    <w:p w14:paraId="42B70D86" w14:textId="63497B61" w:rsidR="00D1467C" w:rsidRPr="00D1467C" w:rsidRDefault="00D1467C" w:rsidP="008C1247">
      <w:pPr>
        <w:pStyle w:val="Heading2"/>
        <w:numPr>
          <w:ilvl w:val="0"/>
          <w:numId w:val="37"/>
        </w:numPr>
        <w:spacing w:before="0" w:line="240" w:lineRule="auto"/>
        <w:rPr>
          <w:ins w:id="16" w:author="Gaskell Christopher" w:date="2022-04-09T09:44:00Z"/>
          <w:rFonts w:cs="Times New Roman"/>
          <w:b w:val="0"/>
          <w:bCs w:val="0"/>
          <w:szCs w:val="24"/>
        </w:rPr>
        <w:pPrChange w:id="17" w:author="Gaskell Christopher" w:date="2022-04-09T14:34:00Z">
          <w:pPr>
            <w:pStyle w:val="Heading2"/>
          </w:pPr>
        </w:pPrChange>
      </w:pPr>
      <w:ins w:id="18" w:author="Gaskell Christopher" w:date="2022-04-09T09:44:00Z">
        <w:r w:rsidRPr="00D1467C">
          <w:rPr>
            <w:rFonts w:cs="Times New Roman"/>
            <w:b w:val="0"/>
            <w:bCs w:val="0"/>
            <w:szCs w:val="24"/>
          </w:rPr>
          <w:t>Decision made: to extract study result/outcome data in duplicate.</w:t>
        </w:r>
      </w:ins>
    </w:p>
    <w:p w14:paraId="038EB250" w14:textId="150F1261" w:rsidR="00D1467C" w:rsidRPr="00D1467C" w:rsidRDefault="00D1467C" w:rsidP="008C1247">
      <w:pPr>
        <w:pStyle w:val="Heading2"/>
        <w:numPr>
          <w:ilvl w:val="0"/>
          <w:numId w:val="37"/>
        </w:numPr>
        <w:spacing w:before="0" w:line="240" w:lineRule="auto"/>
        <w:rPr>
          <w:ins w:id="19" w:author="Gaskell Christopher" w:date="2022-04-09T09:44:00Z"/>
          <w:rFonts w:cs="Times New Roman"/>
          <w:b w:val="0"/>
          <w:bCs w:val="0"/>
          <w:szCs w:val="24"/>
        </w:rPr>
        <w:pPrChange w:id="20" w:author="Gaskell Christopher" w:date="2022-04-09T14:34:00Z">
          <w:pPr>
            <w:pStyle w:val="Heading2"/>
          </w:pPr>
        </w:pPrChange>
      </w:pPr>
      <w:ins w:id="21" w:author="Gaskell Christopher" w:date="2022-04-09T09:44:00Z">
        <w:r w:rsidRPr="00D1467C">
          <w:rPr>
            <w:rFonts w:cs="Times New Roman"/>
            <w:b w:val="0"/>
            <w:bCs w:val="0"/>
            <w:szCs w:val="24"/>
          </w:rPr>
          <w:t>Clarification: samples with more than 50% patients that have dual diagnosis will be excluded (50% or less included).</w:t>
        </w:r>
      </w:ins>
    </w:p>
    <w:p w14:paraId="145B585E" w14:textId="7E40DA6B" w:rsidR="00D1467C" w:rsidRPr="00D1467C" w:rsidRDefault="00D1467C" w:rsidP="008C1247">
      <w:pPr>
        <w:pStyle w:val="Heading2"/>
        <w:numPr>
          <w:ilvl w:val="0"/>
          <w:numId w:val="37"/>
        </w:numPr>
        <w:spacing w:before="0" w:line="240" w:lineRule="auto"/>
        <w:rPr>
          <w:ins w:id="22" w:author="Gaskell Christopher" w:date="2022-04-09T09:44:00Z"/>
          <w:rFonts w:cs="Times New Roman"/>
          <w:b w:val="0"/>
          <w:bCs w:val="0"/>
          <w:szCs w:val="24"/>
        </w:rPr>
        <w:pPrChange w:id="23" w:author="Gaskell Christopher" w:date="2022-04-09T14:34:00Z">
          <w:pPr>
            <w:pStyle w:val="Heading2"/>
          </w:pPr>
        </w:pPrChange>
      </w:pPr>
      <w:ins w:id="24" w:author="Gaskell Christopher" w:date="2022-04-09T09:44:00Z">
        <w:r w:rsidRPr="00D1467C">
          <w:rPr>
            <w:rFonts w:cs="Times New Roman"/>
            <w:b w:val="0"/>
            <w:bCs w:val="0"/>
            <w:szCs w:val="24"/>
          </w:rPr>
          <w:t>Clarification: All patients must have received treatment.</w:t>
        </w:r>
      </w:ins>
    </w:p>
    <w:p w14:paraId="0F59D58F" w14:textId="19082A24" w:rsidR="00D1467C" w:rsidRPr="00D1467C" w:rsidRDefault="00D1467C" w:rsidP="008C1247">
      <w:pPr>
        <w:pStyle w:val="Heading2"/>
        <w:numPr>
          <w:ilvl w:val="0"/>
          <w:numId w:val="37"/>
        </w:numPr>
        <w:spacing w:before="0" w:line="240" w:lineRule="auto"/>
        <w:rPr>
          <w:ins w:id="25" w:author="Gaskell Christopher" w:date="2022-04-09T09:44:00Z"/>
          <w:rFonts w:cs="Times New Roman"/>
          <w:b w:val="0"/>
          <w:bCs w:val="0"/>
          <w:szCs w:val="24"/>
        </w:rPr>
        <w:pPrChange w:id="26" w:author="Gaskell Christopher" w:date="2022-04-09T14:34:00Z">
          <w:pPr>
            <w:pStyle w:val="Heading2"/>
          </w:pPr>
        </w:pPrChange>
      </w:pPr>
      <w:ins w:id="27" w:author="Gaskell Christopher" w:date="2022-04-09T09:44:00Z">
        <w:r w:rsidRPr="00D1467C">
          <w:rPr>
            <w:rFonts w:cs="Times New Roman"/>
            <w:b w:val="0"/>
            <w:bCs w:val="0"/>
            <w:szCs w:val="24"/>
          </w:rPr>
          <w:t>Clarification: Measures to be extracted. May include standardised and validated assessment tools (e.g., BDI-II) or standardised seizures measured (e.g., seizure frequency/intensity measures/Likert scales). Single item measures will be extracted if they are standarised and concern an index of seizure improvement/change.”</w:t>
        </w:r>
      </w:ins>
    </w:p>
    <w:p w14:paraId="04628666" w14:textId="694576E0" w:rsidR="00D1467C" w:rsidRPr="00D1467C" w:rsidRDefault="00D1467C" w:rsidP="008C1247">
      <w:pPr>
        <w:pStyle w:val="Heading2"/>
        <w:numPr>
          <w:ilvl w:val="0"/>
          <w:numId w:val="37"/>
        </w:numPr>
        <w:spacing w:before="0" w:line="240" w:lineRule="auto"/>
        <w:rPr>
          <w:ins w:id="28" w:author="Gaskell Christopher" w:date="2022-04-09T09:44:00Z"/>
          <w:rFonts w:cs="Times New Roman"/>
          <w:b w:val="0"/>
          <w:bCs w:val="0"/>
          <w:szCs w:val="24"/>
        </w:rPr>
        <w:pPrChange w:id="29" w:author="Gaskell Christopher" w:date="2022-04-09T14:34:00Z">
          <w:pPr>
            <w:pStyle w:val="Heading2"/>
          </w:pPr>
        </w:pPrChange>
      </w:pPr>
      <w:ins w:id="30" w:author="Gaskell Christopher" w:date="2022-04-09T09:44:00Z">
        <w:r w:rsidRPr="00D1467C">
          <w:rPr>
            <w:rFonts w:cs="Times New Roman"/>
            <w:b w:val="0"/>
            <w:bCs w:val="0"/>
            <w:szCs w:val="24"/>
          </w:rPr>
          <w:t>Clarification: sub-scale/domain scores. Several studies/measures only report domain or sub-domain scores. In this situation we will extract all studies.</w:t>
        </w:r>
      </w:ins>
    </w:p>
    <w:p w14:paraId="52CABA6A" w14:textId="28EE5A60" w:rsidR="00D1467C" w:rsidRPr="00D1467C" w:rsidRDefault="00D1467C" w:rsidP="008C1247">
      <w:pPr>
        <w:pStyle w:val="Heading2"/>
        <w:numPr>
          <w:ilvl w:val="0"/>
          <w:numId w:val="37"/>
        </w:numPr>
        <w:spacing w:before="0" w:line="240" w:lineRule="auto"/>
        <w:rPr>
          <w:ins w:id="31" w:author="Gaskell Christopher" w:date="2022-04-09T09:44:00Z"/>
          <w:rFonts w:cs="Times New Roman"/>
          <w:b w:val="0"/>
          <w:bCs w:val="0"/>
          <w:szCs w:val="24"/>
        </w:rPr>
        <w:pPrChange w:id="32" w:author="Gaskell Christopher" w:date="2022-04-09T14:34:00Z">
          <w:pPr>
            <w:pStyle w:val="Heading2"/>
          </w:pPr>
        </w:pPrChange>
      </w:pPr>
      <w:ins w:id="33" w:author="Gaskell Christopher" w:date="2022-04-09T09:44:00Z">
        <w:r w:rsidRPr="00D1467C">
          <w:rPr>
            <w:rFonts w:cs="Times New Roman"/>
            <w:b w:val="0"/>
            <w:bCs w:val="0"/>
            <w:szCs w:val="24"/>
          </w:rPr>
          <w:t xml:space="preserve">Clarification: Differentiating the outcome from the ‘pre-post’ meta or ‘follow up meta’. </w:t>
        </w:r>
        <w:proofErr w:type="gramStart"/>
        <w:r w:rsidRPr="00D1467C">
          <w:rPr>
            <w:rFonts w:cs="Times New Roman"/>
            <w:b w:val="0"/>
            <w:bCs w:val="0"/>
            <w:szCs w:val="24"/>
          </w:rPr>
          <w:t>Pre-post is</w:t>
        </w:r>
        <w:proofErr w:type="gramEnd"/>
        <w:r w:rsidRPr="00D1467C">
          <w:rPr>
            <w:rFonts w:cs="Times New Roman"/>
            <w:b w:val="0"/>
            <w:bCs w:val="0"/>
            <w:szCs w:val="24"/>
          </w:rPr>
          <w:t xml:space="preserve"> the primary analysis.</w:t>
        </w:r>
      </w:ins>
    </w:p>
    <w:p w14:paraId="465E59A9" w14:textId="5B0DD709" w:rsidR="00D1467C" w:rsidRPr="00D1467C" w:rsidRDefault="00D1467C" w:rsidP="008C1247">
      <w:pPr>
        <w:pStyle w:val="Heading2"/>
        <w:numPr>
          <w:ilvl w:val="1"/>
          <w:numId w:val="37"/>
        </w:numPr>
        <w:spacing w:before="0" w:line="240" w:lineRule="auto"/>
        <w:rPr>
          <w:ins w:id="34" w:author="Gaskell Christopher" w:date="2022-04-09T09:44:00Z"/>
          <w:rFonts w:cs="Times New Roman"/>
          <w:b w:val="0"/>
          <w:bCs w:val="0"/>
          <w:szCs w:val="24"/>
        </w:rPr>
        <w:pPrChange w:id="35" w:author="Gaskell Christopher" w:date="2022-04-09T14:34:00Z">
          <w:pPr>
            <w:pStyle w:val="Heading2"/>
          </w:pPr>
        </w:pPrChange>
      </w:pPr>
      <w:ins w:id="36" w:author="Gaskell Christopher" w:date="2022-04-09T09:44:00Z">
        <w:r w:rsidRPr="00D1467C">
          <w:rPr>
            <w:rFonts w:cs="Times New Roman"/>
            <w:b w:val="0"/>
            <w:bCs w:val="0"/>
            <w:szCs w:val="24"/>
          </w:rPr>
          <w:t>This will include comparisons of baseline measurement to end of treatment measurement. This end of treatment measurement.</w:t>
        </w:r>
      </w:ins>
    </w:p>
    <w:p w14:paraId="2CA28A7A" w14:textId="3DB7C1FD" w:rsidR="00D1467C" w:rsidRPr="00D1467C" w:rsidRDefault="00D1467C" w:rsidP="008C1247">
      <w:pPr>
        <w:pStyle w:val="Heading2"/>
        <w:numPr>
          <w:ilvl w:val="1"/>
          <w:numId w:val="37"/>
        </w:numPr>
        <w:spacing w:before="0" w:line="240" w:lineRule="auto"/>
        <w:rPr>
          <w:ins w:id="37" w:author="Gaskell Christopher" w:date="2022-04-09T09:44:00Z"/>
          <w:rFonts w:cs="Times New Roman"/>
          <w:b w:val="0"/>
          <w:bCs w:val="0"/>
          <w:szCs w:val="24"/>
        </w:rPr>
        <w:pPrChange w:id="38" w:author="Gaskell Christopher" w:date="2022-04-09T14:34:00Z">
          <w:pPr>
            <w:pStyle w:val="Heading2"/>
          </w:pPr>
        </w:pPrChange>
      </w:pPr>
      <w:ins w:id="39" w:author="Gaskell Christopher" w:date="2022-04-09T09:44:00Z">
        <w:r w:rsidRPr="00D1467C">
          <w:rPr>
            <w:rFonts w:cs="Times New Roman"/>
            <w:b w:val="0"/>
            <w:bCs w:val="0"/>
            <w:szCs w:val="24"/>
          </w:rPr>
          <w:t>If there is no end of treatment measurement then we will use the closest available measurement score, so long as this is within six months of the end of treatment.</w:t>
        </w:r>
      </w:ins>
    </w:p>
    <w:p w14:paraId="72A73B3D" w14:textId="4D99D74F" w:rsidR="00D1467C" w:rsidRPr="00D1467C" w:rsidRDefault="00D1467C" w:rsidP="008C1247">
      <w:pPr>
        <w:pStyle w:val="Heading2"/>
        <w:numPr>
          <w:ilvl w:val="1"/>
          <w:numId w:val="37"/>
        </w:numPr>
        <w:spacing w:before="0" w:line="240" w:lineRule="auto"/>
        <w:rPr>
          <w:ins w:id="40" w:author="Gaskell Christopher" w:date="2022-04-09T09:44:00Z"/>
          <w:rFonts w:cs="Times New Roman"/>
          <w:b w:val="0"/>
          <w:bCs w:val="0"/>
          <w:szCs w:val="24"/>
        </w:rPr>
        <w:pPrChange w:id="41" w:author="Gaskell Christopher" w:date="2022-04-09T14:34:00Z">
          <w:pPr>
            <w:pStyle w:val="Heading2"/>
          </w:pPr>
        </w:pPrChange>
      </w:pPr>
      <w:ins w:id="42" w:author="Gaskell Christopher" w:date="2022-04-09T09:44:00Z">
        <w:r w:rsidRPr="00D1467C">
          <w:rPr>
            <w:rFonts w:cs="Times New Roman"/>
            <w:b w:val="0"/>
            <w:bCs w:val="0"/>
            <w:szCs w:val="24"/>
          </w:rPr>
          <w:t>Example, If the closest measurement point is four weeks following the end of treatment, then this will be used for both the pre-post analysis &amp; the follow up analysis (i.e., it will go in both meta-analyses).</w:t>
        </w:r>
      </w:ins>
    </w:p>
    <w:p w14:paraId="149899F6" w14:textId="21E5C7B8" w:rsidR="00D1467C" w:rsidRPr="00D1467C" w:rsidRDefault="00D1467C" w:rsidP="008C1247">
      <w:pPr>
        <w:pStyle w:val="Heading2"/>
        <w:numPr>
          <w:ilvl w:val="0"/>
          <w:numId w:val="37"/>
        </w:numPr>
        <w:spacing w:before="0" w:line="240" w:lineRule="auto"/>
        <w:rPr>
          <w:ins w:id="43" w:author="Gaskell Christopher" w:date="2022-04-09T09:44:00Z"/>
          <w:rFonts w:cs="Times New Roman"/>
          <w:b w:val="0"/>
          <w:bCs w:val="0"/>
          <w:szCs w:val="24"/>
        </w:rPr>
        <w:pPrChange w:id="44" w:author="Gaskell Christopher" w:date="2022-04-09T14:34:00Z">
          <w:pPr>
            <w:pStyle w:val="Heading2"/>
          </w:pPr>
        </w:pPrChange>
      </w:pPr>
      <w:ins w:id="45" w:author="Gaskell Christopher" w:date="2022-04-09T09:44:00Z">
        <w:r w:rsidRPr="00D1467C">
          <w:rPr>
            <w:rFonts w:cs="Times New Roman"/>
            <w:b w:val="0"/>
            <w:bCs w:val="0"/>
            <w:szCs w:val="24"/>
          </w:rPr>
          <w:t>Clarification: Treatment dosage will be coded using stratification: 1. 0-6 session/hours (short), 2. 7-14 (medium), and 3. 14+ (long).</w:t>
        </w:r>
      </w:ins>
    </w:p>
    <w:p w14:paraId="3D571D27" w14:textId="072BA567" w:rsidR="00D1467C" w:rsidRPr="00D1467C" w:rsidRDefault="00D1467C" w:rsidP="008C1247">
      <w:pPr>
        <w:pStyle w:val="Heading2"/>
        <w:numPr>
          <w:ilvl w:val="0"/>
          <w:numId w:val="37"/>
        </w:numPr>
        <w:spacing w:before="0" w:line="240" w:lineRule="auto"/>
        <w:rPr>
          <w:ins w:id="46" w:author="Gaskell Christopher" w:date="2022-04-09T09:44:00Z"/>
          <w:rFonts w:cs="Times New Roman"/>
          <w:b w:val="0"/>
          <w:bCs w:val="0"/>
          <w:szCs w:val="24"/>
        </w:rPr>
        <w:pPrChange w:id="47" w:author="Gaskell Christopher" w:date="2022-04-09T14:34:00Z">
          <w:pPr>
            <w:pStyle w:val="Heading2"/>
          </w:pPr>
        </w:pPrChange>
      </w:pPr>
      <w:ins w:id="48" w:author="Gaskell Christopher" w:date="2022-04-09T09:44:00Z">
        <w:r w:rsidRPr="00D1467C">
          <w:rPr>
            <w:rFonts w:cs="Times New Roman"/>
            <w:b w:val="0"/>
            <w:bCs w:val="0"/>
            <w:szCs w:val="24"/>
          </w:rPr>
          <w:t>Clarification: Treatment modality will be coded using the following domains: (i) behavioral, (ii) relational, (iii) cognitive-behavioural, (iv) psychoeducation, (v) body focused, (vi) eclectic/other, (vii) counselling unspecified.</w:t>
        </w:r>
      </w:ins>
    </w:p>
    <w:p w14:paraId="52063024" w14:textId="307525CE" w:rsidR="00D1467C" w:rsidRPr="00D1467C" w:rsidRDefault="00D1467C" w:rsidP="008C1247">
      <w:pPr>
        <w:pStyle w:val="Heading2"/>
        <w:numPr>
          <w:ilvl w:val="0"/>
          <w:numId w:val="37"/>
        </w:numPr>
        <w:spacing w:before="0" w:line="240" w:lineRule="auto"/>
        <w:rPr>
          <w:ins w:id="49" w:author="Gaskell Christopher" w:date="2022-04-09T09:44:00Z"/>
          <w:rFonts w:cs="Times New Roman"/>
          <w:b w:val="0"/>
          <w:bCs w:val="0"/>
          <w:szCs w:val="24"/>
        </w:rPr>
        <w:pPrChange w:id="50" w:author="Gaskell Christopher" w:date="2022-04-09T14:34:00Z">
          <w:pPr>
            <w:pStyle w:val="Heading2"/>
          </w:pPr>
        </w:pPrChange>
      </w:pPr>
      <w:ins w:id="51" w:author="Gaskell Christopher" w:date="2022-04-09T09:44:00Z">
        <w:r w:rsidRPr="00D1467C">
          <w:rPr>
            <w:rFonts w:cs="Times New Roman"/>
            <w:b w:val="0"/>
            <w:bCs w:val="0"/>
            <w:szCs w:val="24"/>
          </w:rPr>
          <w:t>New extraction columns: added to differentiate:</w:t>
        </w:r>
      </w:ins>
    </w:p>
    <w:p w14:paraId="5271C026" w14:textId="19380AF5" w:rsidR="00D1467C" w:rsidRPr="00D1467C" w:rsidRDefault="00D1467C" w:rsidP="008C1247">
      <w:pPr>
        <w:pStyle w:val="Heading2"/>
        <w:numPr>
          <w:ilvl w:val="1"/>
          <w:numId w:val="37"/>
        </w:numPr>
        <w:spacing w:before="0" w:line="240" w:lineRule="auto"/>
        <w:rPr>
          <w:ins w:id="52" w:author="Gaskell Christopher" w:date="2022-04-09T09:44:00Z"/>
          <w:rFonts w:cs="Times New Roman"/>
          <w:b w:val="0"/>
          <w:bCs w:val="0"/>
          <w:szCs w:val="24"/>
        </w:rPr>
        <w:pPrChange w:id="53" w:author="Gaskell Christopher" w:date="2022-04-09T14:34:00Z">
          <w:pPr>
            <w:pStyle w:val="Heading2"/>
          </w:pPr>
        </w:pPrChange>
      </w:pPr>
      <w:ins w:id="54" w:author="Gaskell Christopher" w:date="2022-04-09T09:44:00Z">
        <w:r w:rsidRPr="00D1467C">
          <w:rPr>
            <w:rFonts w:cs="Times New Roman"/>
            <w:b w:val="0"/>
            <w:bCs w:val="0"/>
            <w:szCs w:val="24"/>
          </w:rPr>
          <w:t>Respondent: clinician, self, observer, carer.</w:t>
        </w:r>
      </w:ins>
    </w:p>
    <w:p w14:paraId="70E5614C" w14:textId="1609188C" w:rsidR="00D1467C" w:rsidRPr="00D1467C" w:rsidRDefault="00D1467C" w:rsidP="008C1247">
      <w:pPr>
        <w:pStyle w:val="Heading2"/>
        <w:numPr>
          <w:ilvl w:val="1"/>
          <w:numId w:val="37"/>
        </w:numPr>
        <w:spacing w:before="0" w:line="240" w:lineRule="auto"/>
        <w:rPr>
          <w:ins w:id="55" w:author="Gaskell Christopher" w:date="2022-04-09T09:44:00Z"/>
          <w:rFonts w:cs="Times New Roman"/>
          <w:b w:val="0"/>
          <w:bCs w:val="0"/>
          <w:szCs w:val="24"/>
        </w:rPr>
        <w:pPrChange w:id="56" w:author="Gaskell Christopher" w:date="2022-04-09T14:34:00Z">
          <w:pPr>
            <w:pStyle w:val="Heading2"/>
          </w:pPr>
        </w:pPrChange>
      </w:pPr>
      <w:ins w:id="57" w:author="Gaskell Christopher" w:date="2022-04-09T09:44:00Z">
        <w:r w:rsidRPr="00D1467C">
          <w:rPr>
            <w:rFonts w:cs="Times New Roman"/>
            <w:b w:val="0"/>
            <w:bCs w:val="0"/>
            <w:szCs w:val="24"/>
          </w:rPr>
          <w:t>Measure type: count, average, likert, duration.</w:t>
        </w:r>
      </w:ins>
    </w:p>
    <w:p w14:paraId="2AD2853D" w14:textId="75FF6788" w:rsidR="00D1467C" w:rsidRPr="00D1467C" w:rsidRDefault="00D1467C" w:rsidP="008C1247">
      <w:pPr>
        <w:pStyle w:val="Heading2"/>
        <w:numPr>
          <w:ilvl w:val="0"/>
          <w:numId w:val="37"/>
        </w:numPr>
        <w:spacing w:before="0" w:line="240" w:lineRule="auto"/>
        <w:rPr>
          <w:ins w:id="58" w:author="Gaskell Christopher" w:date="2022-04-09T09:44:00Z"/>
          <w:rFonts w:cs="Times New Roman"/>
          <w:b w:val="0"/>
          <w:bCs w:val="0"/>
          <w:szCs w:val="24"/>
        </w:rPr>
        <w:pPrChange w:id="59" w:author="Gaskell Christopher" w:date="2022-04-09T14:34:00Z">
          <w:pPr>
            <w:pStyle w:val="Heading2"/>
          </w:pPr>
        </w:pPrChange>
      </w:pPr>
      <w:ins w:id="60" w:author="Gaskell Christopher" w:date="2022-04-09T09:44:00Z">
        <w:r w:rsidRPr="00D1467C">
          <w:rPr>
            <w:rFonts w:cs="Times New Roman"/>
            <w:b w:val="0"/>
            <w:bCs w:val="0"/>
            <w:szCs w:val="24"/>
          </w:rPr>
          <w:t>Clarification: Changes to analysis strategy. Robust variance estimation identified as more suitable analytical procedure to replace multilevel meta. For median values the median meta-analysis approach will be used.</w:t>
        </w:r>
      </w:ins>
    </w:p>
    <w:p w14:paraId="2FB54F71" w14:textId="6233C0D8" w:rsidR="00146B11" w:rsidRPr="00D1467C" w:rsidRDefault="00D1467C" w:rsidP="008C1247">
      <w:pPr>
        <w:pStyle w:val="Heading2"/>
        <w:numPr>
          <w:ilvl w:val="0"/>
          <w:numId w:val="37"/>
        </w:numPr>
        <w:spacing w:before="0" w:line="240" w:lineRule="auto"/>
        <w:rPr>
          <w:ins w:id="61" w:author="Gaskell Christopher" w:date="2022-03-05T13:54:00Z"/>
          <w:rFonts w:cs="Times New Roman"/>
          <w:b w:val="0"/>
          <w:bCs w:val="0"/>
          <w:szCs w:val="24"/>
          <w:rPrChange w:id="62" w:author="Gaskell Christopher" w:date="2022-04-09T09:44:00Z">
            <w:rPr>
              <w:ins w:id="63" w:author="Gaskell Christopher" w:date="2022-03-05T13:54:00Z"/>
              <w:rFonts w:cs="Times New Roman"/>
              <w:szCs w:val="24"/>
            </w:rPr>
          </w:rPrChange>
        </w:rPr>
        <w:pPrChange w:id="64" w:author="Gaskell Christopher" w:date="2022-04-09T14:34:00Z">
          <w:pPr>
            <w:pStyle w:val="Heading2"/>
            <w:jc w:val="center"/>
          </w:pPr>
        </w:pPrChange>
      </w:pPr>
      <w:ins w:id="65" w:author="Gaskell Christopher" w:date="2022-04-09T09:44:00Z">
        <w:r w:rsidRPr="00D1467C">
          <w:rPr>
            <w:rFonts w:cs="Times New Roman"/>
            <w:b w:val="0"/>
            <w:bCs w:val="0"/>
            <w:szCs w:val="24"/>
          </w:rPr>
          <w:t xml:space="preserve">Decision </w:t>
        </w:r>
        <w:proofErr w:type="gramStart"/>
        <w:r w:rsidRPr="00D1467C">
          <w:rPr>
            <w:rFonts w:cs="Times New Roman"/>
            <w:b w:val="0"/>
            <w:bCs w:val="0"/>
            <w:szCs w:val="24"/>
          </w:rPr>
          <w:t>made:</w:t>
        </w:r>
        <w:proofErr w:type="gramEnd"/>
        <w:r w:rsidRPr="00D1467C">
          <w:rPr>
            <w:rFonts w:cs="Times New Roman"/>
            <w:b w:val="0"/>
            <w:bCs w:val="0"/>
            <w:szCs w:val="24"/>
          </w:rPr>
          <w:t xml:space="preserve"> for RoB assessment we will focus on Cochrane measures.</w:t>
        </w:r>
      </w:ins>
    </w:p>
    <w:p w14:paraId="2F7709E1" w14:textId="77777777" w:rsidR="00146B11" w:rsidRDefault="00146B11" w:rsidP="008C1247">
      <w:pPr>
        <w:spacing w:after="0"/>
        <w:rPr>
          <w:ins w:id="66" w:author="Gaskell Christopher" w:date="2022-03-05T13:54:00Z"/>
          <w:rFonts w:ascii="Times New Roman" w:eastAsiaTheme="majorEastAsia" w:hAnsi="Times New Roman" w:cs="Times New Roman"/>
          <w:b/>
          <w:bCs/>
          <w:color w:val="000000" w:themeColor="text1"/>
        </w:rPr>
      </w:pPr>
      <w:ins w:id="67" w:author="Gaskell Christopher" w:date="2022-03-05T13:54:00Z">
        <w:r>
          <w:rPr>
            <w:rFonts w:cs="Times New Roman"/>
          </w:rPr>
          <w:br w:type="page"/>
        </w:r>
      </w:ins>
    </w:p>
    <w:p w14:paraId="3CBC3DD4" w14:textId="619515ED" w:rsidR="007E1AB9" w:rsidRDefault="007E1AB9" w:rsidP="007E1AB9">
      <w:pPr>
        <w:pStyle w:val="Heading2"/>
        <w:jc w:val="center"/>
        <w:rPr>
          <w:rFonts w:cs="Times New Roman"/>
          <w:szCs w:val="24"/>
        </w:rPr>
      </w:pPr>
      <w:r>
        <w:rPr>
          <w:rFonts w:cs="Times New Roman"/>
          <w:szCs w:val="24"/>
        </w:rPr>
        <w:lastRenderedPageBreak/>
        <w:t>Introduction</w:t>
      </w:r>
    </w:p>
    <w:p w14:paraId="32525507" w14:textId="0EDFCFEE" w:rsidR="007E1AB9" w:rsidRDefault="007E1AB9" w:rsidP="007E1AB9">
      <w:pPr>
        <w:pStyle w:val="BodyText"/>
        <w:rPr>
          <w:rFonts w:cs="Times New Roman"/>
          <w:bCs/>
        </w:rPr>
      </w:pPr>
      <w:r w:rsidRPr="00114013">
        <w:rPr>
          <w:rFonts w:cs="Times New Roman"/>
          <w:bCs/>
        </w:rPr>
        <w:t xml:space="preserve">Functional seizures (FS) are episodes </w:t>
      </w:r>
      <w:r w:rsidR="00140F56">
        <w:rPr>
          <w:rFonts w:cs="Times New Roman"/>
          <w:bCs/>
        </w:rPr>
        <w:t xml:space="preserve">characterized by </w:t>
      </w:r>
      <w:r w:rsidRPr="0082208A">
        <w:rPr>
          <w:rFonts w:cs="Times New Roman"/>
          <w:bCs/>
        </w:rPr>
        <w:t>alter</w:t>
      </w:r>
      <w:r w:rsidR="00140F56">
        <w:rPr>
          <w:rFonts w:cs="Times New Roman"/>
          <w:bCs/>
        </w:rPr>
        <w:t xml:space="preserve">ations of awareness, </w:t>
      </w:r>
      <w:r w:rsidR="00B66B87">
        <w:rPr>
          <w:rFonts w:cs="Times New Roman"/>
          <w:bCs/>
        </w:rPr>
        <w:t>self-control</w:t>
      </w:r>
      <w:r w:rsidR="00140F56">
        <w:rPr>
          <w:rFonts w:cs="Times New Roman"/>
          <w:bCs/>
        </w:rPr>
        <w:t xml:space="preserve"> and/or perception </w:t>
      </w:r>
      <w:r>
        <w:rPr>
          <w:rFonts w:cs="Times New Roman"/>
          <w:bCs/>
        </w:rPr>
        <w:t>(Reuber &amp; Rawlings, 2017; Brown &amp; Reuber, 2016)</w:t>
      </w:r>
      <w:r w:rsidRPr="0082208A">
        <w:rPr>
          <w:rFonts w:cs="Times New Roman"/>
          <w:bCs/>
        </w:rPr>
        <w:t xml:space="preserve">. </w:t>
      </w:r>
      <w:r>
        <w:rPr>
          <w:rFonts w:cs="Times New Roman"/>
          <w:bCs/>
        </w:rPr>
        <w:t xml:space="preserve">FS </w:t>
      </w:r>
      <w:r w:rsidR="00EC472C">
        <w:rPr>
          <w:rFonts w:cs="Times New Roman"/>
          <w:bCs/>
        </w:rPr>
        <w:t>are</w:t>
      </w:r>
      <w:r>
        <w:rPr>
          <w:rFonts w:cs="Times New Roman"/>
          <w:bCs/>
        </w:rPr>
        <w:t xml:space="preserve"> known by a range of </w:t>
      </w:r>
      <w:r w:rsidR="00140F56">
        <w:rPr>
          <w:rFonts w:cs="Times New Roman"/>
          <w:bCs/>
        </w:rPr>
        <w:t xml:space="preserve">different </w:t>
      </w:r>
      <w:r>
        <w:rPr>
          <w:rFonts w:cs="Times New Roman"/>
          <w:bCs/>
        </w:rPr>
        <w:t xml:space="preserve">terms, such as non-epileptic attack disorder, psychogenic nonepileptic seizures and dissociative seizures (Rawlings &amp; Reuber, 2018). </w:t>
      </w:r>
      <w:r w:rsidR="000345D4" w:rsidRPr="0082208A">
        <w:rPr>
          <w:rFonts w:cs="Times New Roman"/>
          <w:bCs/>
        </w:rPr>
        <w:t xml:space="preserve">FS are </w:t>
      </w:r>
      <w:r w:rsidR="000345D4">
        <w:rPr>
          <w:rFonts w:cs="Times New Roman"/>
          <w:bCs/>
        </w:rPr>
        <w:t xml:space="preserve">considered as being out of the patient’s own </w:t>
      </w:r>
      <w:r w:rsidR="000345D4" w:rsidRPr="0082208A">
        <w:rPr>
          <w:rFonts w:cs="Times New Roman"/>
          <w:bCs/>
        </w:rPr>
        <w:t>control</w:t>
      </w:r>
      <w:r w:rsidR="000345D4">
        <w:rPr>
          <w:rFonts w:cs="Times New Roman"/>
          <w:bCs/>
        </w:rPr>
        <w:t xml:space="preserve"> and thereby distinct from factitious or malingered seizures (Brown &amp; Reuber, 2016)</w:t>
      </w:r>
      <w:r w:rsidR="000345D4" w:rsidRPr="0082208A">
        <w:rPr>
          <w:rFonts w:cs="Times New Roman"/>
          <w:bCs/>
        </w:rPr>
        <w:t>.</w:t>
      </w:r>
    </w:p>
    <w:p w14:paraId="632A8622" w14:textId="76849EE8" w:rsidR="007E1AB9" w:rsidRPr="006E52DD" w:rsidRDefault="007E1AB9" w:rsidP="006E52DD">
      <w:pPr>
        <w:pStyle w:val="BodyText"/>
        <w:rPr>
          <w:rFonts w:cs="Times New Roman"/>
          <w:bCs/>
        </w:rPr>
      </w:pPr>
      <w:r w:rsidRPr="0082208A">
        <w:rPr>
          <w:rFonts w:cs="Times New Roman"/>
          <w:bCs/>
        </w:rPr>
        <w:t>FS can superficially resemble epileptic seizures but are not associated with epileptiform activity. Instead, FS have been</w:t>
      </w:r>
      <w:r w:rsidR="00115B2F">
        <w:rPr>
          <w:rFonts w:cs="Times New Roman"/>
          <w:bCs/>
        </w:rPr>
        <w:t xml:space="preserve"> c</w:t>
      </w:r>
      <w:r w:rsidR="006E52DD">
        <w:rPr>
          <w:rFonts w:cs="Times New Roman"/>
          <w:bCs/>
        </w:rPr>
        <w:t>onceptualized</w:t>
      </w:r>
      <w:r w:rsidRPr="0082208A">
        <w:rPr>
          <w:rFonts w:cs="Times New Roman"/>
          <w:bCs/>
        </w:rPr>
        <w:t xml:space="preserve"> as a</w:t>
      </w:r>
      <w:r w:rsidR="006E52DD">
        <w:rPr>
          <w:rFonts w:cs="Times New Roman"/>
          <w:bCs/>
        </w:rPr>
        <w:t>n automatic</w:t>
      </w:r>
      <w:r w:rsidRPr="0082208A">
        <w:rPr>
          <w:rFonts w:cs="Times New Roman"/>
          <w:bCs/>
        </w:rPr>
        <w:t xml:space="preserve"> response to internal or external cues</w:t>
      </w:r>
      <w:r>
        <w:rPr>
          <w:rFonts w:cs="Times New Roman"/>
          <w:bCs/>
        </w:rPr>
        <w:t xml:space="preserve"> that </w:t>
      </w:r>
      <w:r w:rsidR="006E52DD">
        <w:rPr>
          <w:rFonts w:cs="Times New Roman"/>
          <w:bCs/>
        </w:rPr>
        <w:t>are</w:t>
      </w:r>
      <w:r>
        <w:rPr>
          <w:rFonts w:cs="Times New Roman"/>
          <w:bCs/>
        </w:rPr>
        <w:t xml:space="preserve"> perceived as adverse, </w:t>
      </w:r>
      <w:r w:rsidR="00F41BD8">
        <w:rPr>
          <w:rFonts w:cs="Times New Roman"/>
          <w:bCs/>
        </w:rPr>
        <w:t>distressing,</w:t>
      </w:r>
      <w:r>
        <w:rPr>
          <w:rFonts w:cs="Times New Roman"/>
          <w:bCs/>
        </w:rPr>
        <w:t xml:space="preserve"> or threatening (Brown &amp; Reuber, 2016)</w:t>
      </w:r>
      <w:r w:rsidRPr="0082208A">
        <w:rPr>
          <w:rFonts w:cs="Times New Roman"/>
          <w:bCs/>
        </w:rPr>
        <w:t xml:space="preserve">. </w:t>
      </w:r>
      <w:r w:rsidRPr="00114013">
        <w:rPr>
          <w:bCs/>
        </w:rPr>
        <w:t>FS are more common in certain groups</w:t>
      </w:r>
      <w:r>
        <w:rPr>
          <w:bCs/>
        </w:rPr>
        <w:t>;</w:t>
      </w:r>
      <w:r w:rsidRPr="00114013">
        <w:rPr>
          <w:bCs/>
        </w:rPr>
        <w:t xml:space="preserve"> for example</w:t>
      </w:r>
      <w:r>
        <w:rPr>
          <w:bCs/>
        </w:rPr>
        <w:t>,</w:t>
      </w:r>
      <w:r w:rsidRPr="00114013">
        <w:rPr>
          <w:bCs/>
        </w:rPr>
        <w:t xml:space="preserve"> in females, those from a lower socioeconomic status </w:t>
      </w:r>
      <w:r>
        <w:rPr>
          <w:bCs/>
        </w:rPr>
        <w:t xml:space="preserve">(Goldstein et al., 2020) </w:t>
      </w:r>
      <w:r w:rsidRPr="00114013">
        <w:rPr>
          <w:bCs/>
        </w:rPr>
        <w:t xml:space="preserve">and people </w:t>
      </w:r>
      <w:r>
        <w:rPr>
          <w:bCs/>
        </w:rPr>
        <w:t>with a learning disability (Rawlings et al., 2021)</w:t>
      </w:r>
      <w:r w:rsidRPr="00114013">
        <w:rPr>
          <w:bCs/>
        </w:rPr>
        <w:t xml:space="preserve">. </w:t>
      </w:r>
      <w:r w:rsidR="00802761">
        <w:rPr>
          <w:bCs/>
        </w:rPr>
        <w:t xml:space="preserve">The prevalence of </w:t>
      </w:r>
      <w:r w:rsidR="00F41BD8">
        <w:rPr>
          <w:bCs/>
        </w:rPr>
        <w:t>FS</w:t>
      </w:r>
      <w:r w:rsidR="00802761">
        <w:rPr>
          <w:bCs/>
        </w:rPr>
        <w:t xml:space="preserve"> has been estimated as 50/100.000 per </w:t>
      </w:r>
      <w:r w:rsidR="00802761" w:rsidRPr="002D63D8">
        <w:rPr>
          <w:rFonts w:cs="Times New Roman"/>
          <w:bCs/>
        </w:rPr>
        <w:t>year</w:t>
      </w:r>
      <w:r w:rsidR="00C901CD" w:rsidRPr="002D63D8">
        <w:rPr>
          <w:rFonts w:cs="Times New Roman"/>
          <w:bCs/>
        </w:rPr>
        <w:t xml:space="preserve"> (</w:t>
      </w:r>
      <w:r w:rsidR="00C901CD" w:rsidRPr="002D63D8">
        <w:rPr>
          <w:rFonts w:cs="Times New Roman"/>
        </w:rPr>
        <w:t>Kanemoto</w:t>
      </w:r>
      <w:r w:rsidR="002D63D8" w:rsidRPr="002D63D8">
        <w:rPr>
          <w:rFonts w:cs="Times New Roman"/>
        </w:rPr>
        <w:t xml:space="preserve"> et al., 2017)</w:t>
      </w:r>
      <w:r w:rsidR="00802761" w:rsidRPr="002D63D8">
        <w:rPr>
          <w:rFonts w:cs="Times New Roman"/>
          <w:bCs/>
        </w:rPr>
        <w:t xml:space="preserve">. </w:t>
      </w:r>
      <w:r w:rsidR="006E52DD" w:rsidRPr="002D63D8">
        <w:rPr>
          <w:rFonts w:cs="Times New Roman"/>
          <w:bCs/>
        </w:rPr>
        <w:t>Together</w:t>
      </w:r>
      <w:r w:rsidR="006E52DD">
        <w:rPr>
          <w:bCs/>
        </w:rPr>
        <w:t xml:space="preserve"> with syncope and epilepsy FS are one of the three common causes of transient loss of consciousness (TLOC). As such, they </w:t>
      </w:r>
      <w:r>
        <w:rPr>
          <w:bCs/>
        </w:rPr>
        <w:t xml:space="preserve">account for up to 20% of referrals to outpatient seizure clinics (Angus-Leppan et al., 2008). </w:t>
      </w:r>
      <w:r w:rsidR="006E52DD">
        <w:rPr>
          <w:bCs/>
        </w:rPr>
        <w:t xml:space="preserve">In the current nosologies, </w:t>
      </w:r>
      <w:r>
        <w:rPr>
          <w:rFonts w:cs="Times New Roman"/>
          <w:bCs/>
        </w:rPr>
        <w:t xml:space="preserve">FS </w:t>
      </w:r>
      <w:r w:rsidR="006E52DD">
        <w:rPr>
          <w:rFonts w:cs="Times New Roman"/>
          <w:bCs/>
        </w:rPr>
        <w:t xml:space="preserve">are classified </w:t>
      </w:r>
      <w:r>
        <w:rPr>
          <w:rFonts w:cs="Times New Roman"/>
          <w:bCs/>
        </w:rPr>
        <w:t xml:space="preserve">as a psychiatric disorder (ICD and DSM REF). However, </w:t>
      </w:r>
      <w:r w:rsidR="00802761">
        <w:rPr>
          <w:rFonts w:cs="Times New Roman"/>
          <w:bCs/>
        </w:rPr>
        <w:t>they</w:t>
      </w:r>
      <w:r>
        <w:rPr>
          <w:rFonts w:cs="Times New Roman"/>
          <w:bCs/>
        </w:rPr>
        <w:t xml:space="preserve"> ha</w:t>
      </w:r>
      <w:r w:rsidR="00802761">
        <w:rPr>
          <w:rFonts w:cs="Times New Roman"/>
          <w:bCs/>
        </w:rPr>
        <w:t xml:space="preserve">ve </w:t>
      </w:r>
      <w:r>
        <w:rPr>
          <w:rFonts w:cs="Times New Roman"/>
          <w:bCs/>
        </w:rPr>
        <w:t>been named a</w:t>
      </w:r>
      <w:r w:rsidR="00802761">
        <w:rPr>
          <w:rFonts w:cs="Times New Roman"/>
          <w:bCs/>
        </w:rPr>
        <w:t>n</w:t>
      </w:r>
      <w:r>
        <w:rPr>
          <w:rFonts w:cs="Times New Roman"/>
          <w:bCs/>
        </w:rPr>
        <w:t xml:space="preserve"> “orphan” disorder (Baslet, 2012), with patients at risk of falling between different specialit</w:t>
      </w:r>
      <w:r w:rsidR="00802761">
        <w:rPr>
          <w:rFonts w:cs="Times New Roman"/>
          <w:bCs/>
        </w:rPr>
        <w:t>ie</w:t>
      </w:r>
      <w:r>
        <w:rPr>
          <w:rFonts w:cs="Times New Roman"/>
          <w:bCs/>
        </w:rPr>
        <w:t xml:space="preserve">s and a lack of clarity about who is responsible for treating </w:t>
      </w:r>
      <w:r w:rsidR="00802761">
        <w:rPr>
          <w:rFonts w:cs="Times New Roman"/>
          <w:bCs/>
        </w:rPr>
        <w:t xml:space="preserve">people with </w:t>
      </w:r>
      <w:r>
        <w:rPr>
          <w:rFonts w:cs="Times New Roman"/>
          <w:bCs/>
        </w:rPr>
        <w:t xml:space="preserve">this </w:t>
      </w:r>
      <w:r w:rsidR="00802761">
        <w:rPr>
          <w:rFonts w:cs="Times New Roman"/>
          <w:bCs/>
        </w:rPr>
        <w:t>diagnosis</w:t>
      </w:r>
      <w:r>
        <w:rPr>
          <w:rFonts w:cs="Times New Roman"/>
          <w:bCs/>
        </w:rPr>
        <w:t xml:space="preserve"> (Rawlings et al., 2018). </w:t>
      </w:r>
    </w:p>
    <w:p w14:paraId="47A5D778" w14:textId="7B82182B" w:rsidR="007E1AB9" w:rsidRDefault="007E1AB9" w:rsidP="007E1AB9">
      <w:pPr>
        <w:pStyle w:val="BodyText"/>
        <w:rPr>
          <w:rFonts w:cs="Times New Roman"/>
          <w:bCs/>
        </w:rPr>
      </w:pPr>
      <w:r>
        <w:rPr>
          <w:rFonts w:cs="Times New Roman"/>
          <w:bCs/>
        </w:rPr>
        <w:t xml:space="preserve"> Individuals with FS are at a higher risk of experiencing axis I (Brown and Reuber, 2016) and axis II </w:t>
      </w:r>
      <w:r w:rsidR="00802761">
        <w:rPr>
          <w:rFonts w:cs="Times New Roman"/>
          <w:bCs/>
        </w:rPr>
        <w:t xml:space="preserve">disorders </w:t>
      </w:r>
      <w:r>
        <w:rPr>
          <w:rFonts w:cs="Times New Roman"/>
          <w:bCs/>
        </w:rPr>
        <w:t>(Reuber et al., 2004), in addition to psychosocial and environmental difficulties (axis IV) (Robson et al., 2018) and</w:t>
      </w:r>
      <w:r w:rsidR="000B7339">
        <w:rPr>
          <w:rFonts w:cs="Times New Roman"/>
          <w:bCs/>
        </w:rPr>
        <w:t xml:space="preserve"> they</w:t>
      </w:r>
      <w:r>
        <w:rPr>
          <w:rFonts w:cs="Times New Roman"/>
          <w:bCs/>
        </w:rPr>
        <w:t xml:space="preserve"> report lower health-related quality of life (axis V) (Jones, Reuber &amp; Norman 2016).</w:t>
      </w:r>
      <w:r w:rsidRPr="00AC57BA">
        <w:rPr>
          <w:rFonts w:cs="Times New Roman"/>
          <w:bCs/>
        </w:rPr>
        <w:t xml:space="preserve"> </w:t>
      </w:r>
      <w:r>
        <w:rPr>
          <w:rFonts w:cs="Times New Roman"/>
          <w:bCs/>
        </w:rPr>
        <w:t xml:space="preserve">Unfortunately, the prognosis </w:t>
      </w:r>
      <w:r w:rsidR="00A158EE">
        <w:rPr>
          <w:rFonts w:cs="Times New Roman"/>
          <w:bCs/>
        </w:rPr>
        <w:t>seems to be</w:t>
      </w:r>
      <w:r>
        <w:rPr>
          <w:rFonts w:cs="Times New Roman"/>
          <w:bCs/>
        </w:rPr>
        <w:t xml:space="preserve"> poor for a </w:t>
      </w:r>
      <w:r w:rsidR="00A158EE">
        <w:rPr>
          <w:rFonts w:cs="Times New Roman"/>
          <w:bCs/>
        </w:rPr>
        <w:lastRenderedPageBreak/>
        <w:t xml:space="preserve">substantial </w:t>
      </w:r>
      <w:r w:rsidR="007E6FB9">
        <w:rPr>
          <w:rFonts w:cs="Times New Roman"/>
          <w:bCs/>
        </w:rPr>
        <w:t xml:space="preserve">proportion of </w:t>
      </w:r>
      <w:r>
        <w:rPr>
          <w:rFonts w:cs="Times New Roman"/>
          <w:bCs/>
        </w:rPr>
        <w:t>people with FS (Reuber et al., 2003)</w:t>
      </w:r>
      <w:r w:rsidR="006E3865">
        <w:rPr>
          <w:rFonts w:cs="Times New Roman"/>
          <w:bCs/>
        </w:rPr>
        <w:t>. H</w:t>
      </w:r>
      <w:r>
        <w:rPr>
          <w:rFonts w:cs="Times New Roman"/>
          <w:bCs/>
        </w:rPr>
        <w:t>owever</w:t>
      </w:r>
      <w:r w:rsidR="00CF4959">
        <w:rPr>
          <w:rFonts w:cs="Times New Roman"/>
          <w:bCs/>
        </w:rPr>
        <w:t>,</w:t>
      </w:r>
      <w:r>
        <w:rPr>
          <w:rFonts w:cs="Times New Roman"/>
          <w:bCs/>
        </w:rPr>
        <w:t xml:space="preserve"> predictors of a positive outcome </w:t>
      </w:r>
      <w:r w:rsidR="00C172D8">
        <w:rPr>
          <w:rFonts w:cs="Times New Roman"/>
          <w:bCs/>
        </w:rPr>
        <w:t xml:space="preserve">(i.e., </w:t>
      </w:r>
      <w:r>
        <w:rPr>
          <w:rFonts w:cs="Times New Roman"/>
          <w:bCs/>
        </w:rPr>
        <w:t>seizure cessation</w:t>
      </w:r>
      <w:r w:rsidR="00C172D8">
        <w:rPr>
          <w:rFonts w:cs="Times New Roman"/>
          <w:bCs/>
        </w:rPr>
        <w:t>) include</w:t>
      </w:r>
      <w:r>
        <w:rPr>
          <w:rFonts w:cs="Times New Roman"/>
          <w:bCs/>
        </w:rPr>
        <w:t xml:space="preserve"> </w:t>
      </w:r>
      <w:r w:rsidR="00C172D8">
        <w:rPr>
          <w:rFonts w:cs="Times New Roman"/>
          <w:bCs/>
        </w:rPr>
        <w:t>prompt</w:t>
      </w:r>
      <w:r w:rsidR="003E59C9">
        <w:rPr>
          <w:rFonts w:cs="Times New Roman"/>
          <w:bCs/>
        </w:rPr>
        <w:t xml:space="preserve"> and supportive delivery of the</w:t>
      </w:r>
      <w:r w:rsidR="00C172D8">
        <w:rPr>
          <w:rFonts w:cs="Times New Roman"/>
          <w:bCs/>
        </w:rPr>
        <w:t xml:space="preserve"> </w:t>
      </w:r>
      <w:r>
        <w:rPr>
          <w:rFonts w:cs="Times New Roman"/>
          <w:bCs/>
        </w:rPr>
        <w:t xml:space="preserve">diagnosis, collaboration, mental and physical health review </w:t>
      </w:r>
      <w:r w:rsidR="003E59C9">
        <w:rPr>
          <w:rFonts w:cs="Times New Roman"/>
          <w:bCs/>
        </w:rPr>
        <w:t>(</w:t>
      </w:r>
      <w:r>
        <w:rPr>
          <w:rFonts w:cs="Times New Roman"/>
          <w:bCs/>
        </w:rPr>
        <w:t>including</w:t>
      </w:r>
      <w:r w:rsidR="00CF4959">
        <w:rPr>
          <w:rFonts w:cs="Times New Roman"/>
          <w:bCs/>
        </w:rPr>
        <w:t xml:space="preserve"> discontinuation of any </w:t>
      </w:r>
      <w:r>
        <w:rPr>
          <w:rFonts w:cs="Times New Roman"/>
          <w:bCs/>
        </w:rPr>
        <w:t xml:space="preserve">of anti-seizure </w:t>
      </w:r>
      <w:r w:rsidR="005E0E08">
        <w:rPr>
          <w:rFonts w:cs="Times New Roman"/>
          <w:bCs/>
        </w:rPr>
        <w:t>medications</w:t>
      </w:r>
      <w:r>
        <w:rPr>
          <w:rFonts w:cs="Times New Roman"/>
          <w:bCs/>
        </w:rPr>
        <w:t xml:space="preserve"> provided for </w:t>
      </w:r>
      <w:r w:rsidR="00CF4959">
        <w:rPr>
          <w:rFonts w:cs="Times New Roman"/>
          <w:bCs/>
        </w:rPr>
        <w:t xml:space="preserve">a previous </w:t>
      </w:r>
      <w:r>
        <w:rPr>
          <w:rFonts w:cs="Times New Roman"/>
          <w:bCs/>
        </w:rPr>
        <w:t>erroneous diagnosis of epilepsy</w:t>
      </w:r>
      <w:r w:rsidR="003E59C9">
        <w:rPr>
          <w:rFonts w:cs="Times New Roman"/>
          <w:bCs/>
        </w:rPr>
        <w:t>),</w:t>
      </w:r>
      <w:r>
        <w:rPr>
          <w:rFonts w:cs="Times New Roman"/>
          <w:bCs/>
        </w:rPr>
        <w:t xml:space="preserve"> and </w:t>
      </w:r>
      <w:r w:rsidR="00CF4959">
        <w:rPr>
          <w:rFonts w:cs="Times New Roman"/>
          <w:bCs/>
        </w:rPr>
        <w:t xml:space="preserve">engagement in </w:t>
      </w:r>
      <w:r>
        <w:rPr>
          <w:rFonts w:cs="Times New Roman"/>
          <w:bCs/>
        </w:rPr>
        <w:t xml:space="preserve">a suitable form of </w:t>
      </w:r>
      <w:r w:rsidR="005E0E08">
        <w:rPr>
          <w:rFonts w:cs="Times New Roman"/>
          <w:bCs/>
        </w:rPr>
        <w:t>psychological</w:t>
      </w:r>
      <w:r w:rsidR="00CF4959">
        <w:rPr>
          <w:rFonts w:cs="Times New Roman"/>
          <w:bCs/>
        </w:rPr>
        <w:t xml:space="preserve"> </w:t>
      </w:r>
      <w:r>
        <w:rPr>
          <w:rFonts w:cs="Times New Roman"/>
          <w:bCs/>
        </w:rPr>
        <w:t xml:space="preserve">treatment (REF).  </w:t>
      </w:r>
    </w:p>
    <w:p w14:paraId="4047F394" w14:textId="2B107E33" w:rsidR="007E1AB9" w:rsidRDefault="007E1AB9" w:rsidP="000D0A53">
      <w:pPr>
        <w:pStyle w:val="BodyText"/>
        <w:rPr>
          <w:rFonts w:cs="Times New Roman"/>
          <w:bCs/>
        </w:rPr>
      </w:pPr>
      <w:r>
        <w:rPr>
          <w:rFonts w:cs="Times New Roman"/>
          <w:bCs/>
        </w:rPr>
        <w:t>Psychological therapy is considered the intervention of choice for FS (Goldstein et al., 2004)</w:t>
      </w:r>
      <w:r w:rsidR="00415C84">
        <w:rPr>
          <w:rFonts w:cs="Times New Roman"/>
          <w:bCs/>
        </w:rPr>
        <w:t>. Specific forms of psycho</w:t>
      </w:r>
      <w:r w:rsidR="003226C6">
        <w:rPr>
          <w:rFonts w:cs="Times New Roman"/>
          <w:bCs/>
        </w:rPr>
        <w:t xml:space="preserve">logical intervention </w:t>
      </w:r>
      <w:r w:rsidR="00614F68">
        <w:rPr>
          <w:rFonts w:cs="Times New Roman"/>
          <w:bCs/>
        </w:rPr>
        <w:t xml:space="preserve">which have been </w:t>
      </w:r>
      <w:r w:rsidR="00415C84">
        <w:rPr>
          <w:rFonts w:cs="Times New Roman"/>
          <w:bCs/>
        </w:rPr>
        <w:t xml:space="preserve">investigated </w:t>
      </w:r>
      <w:r w:rsidR="00614F68">
        <w:rPr>
          <w:rFonts w:cs="Times New Roman"/>
          <w:bCs/>
        </w:rPr>
        <w:t>(to vary extents) for</w:t>
      </w:r>
      <w:r w:rsidR="00415C84">
        <w:rPr>
          <w:rFonts w:cs="Times New Roman"/>
          <w:bCs/>
        </w:rPr>
        <w:t xml:space="preserve"> their </w:t>
      </w:r>
      <w:r w:rsidR="00614F68">
        <w:rPr>
          <w:rFonts w:cs="Times New Roman"/>
          <w:bCs/>
        </w:rPr>
        <w:t xml:space="preserve">effectiveness </w:t>
      </w:r>
      <w:r w:rsidR="00415C84">
        <w:rPr>
          <w:rFonts w:cs="Times New Roman"/>
          <w:bCs/>
        </w:rPr>
        <w:t xml:space="preserve">with functional seizures includes, cognitive-behavioural therapy, psychoanalytic psychotherapy, mindfulness, </w:t>
      </w:r>
      <w:r w:rsidR="004E6380">
        <w:rPr>
          <w:rFonts w:cs="Times New Roman"/>
          <w:bCs/>
        </w:rPr>
        <w:t>e</w:t>
      </w:r>
      <w:r w:rsidR="004E6380" w:rsidRPr="004E6380">
        <w:rPr>
          <w:rFonts w:cs="Times New Roman"/>
          <w:bCs/>
        </w:rPr>
        <w:t xml:space="preserve">ye </w:t>
      </w:r>
      <w:r w:rsidR="004E6380">
        <w:rPr>
          <w:rFonts w:cs="Times New Roman"/>
          <w:bCs/>
        </w:rPr>
        <w:t>m</w:t>
      </w:r>
      <w:r w:rsidR="004E6380" w:rsidRPr="004E6380">
        <w:rPr>
          <w:rFonts w:cs="Times New Roman"/>
          <w:bCs/>
        </w:rPr>
        <w:t xml:space="preserve">ovement </w:t>
      </w:r>
      <w:r w:rsidR="004E6380">
        <w:rPr>
          <w:rFonts w:cs="Times New Roman"/>
          <w:bCs/>
        </w:rPr>
        <w:t>d</w:t>
      </w:r>
      <w:r w:rsidR="004E6380" w:rsidRPr="004E6380">
        <w:rPr>
          <w:rFonts w:cs="Times New Roman"/>
          <w:bCs/>
        </w:rPr>
        <w:t xml:space="preserve">esensitization and </w:t>
      </w:r>
      <w:r w:rsidR="004E6380">
        <w:rPr>
          <w:rFonts w:cs="Times New Roman"/>
          <w:bCs/>
        </w:rPr>
        <w:t>r</w:t>
      </w:r>
      <w:r w:rsidR="004E6380" w:rsidRPr="004E6380">
        <w:rPr>
          <w:rFonts w:cs="Times New Roman"/>
          <w:bCs/>
        </w:rPr>
        <w:t>eprocessing (EMDR</w:t>
      </w:r>
      <w:r w:rsidR="004E6380">
        <w:rPr>
          <w:rFonts w:cs="Times New Roman"/>
          <w:bCs/>
        </w:rPr>
        <w:t>)</w:t>
      </w:r>
      <w:r w:rsidR="003226C6">
        <w:rPr>
          <w:rFonts w:cs="Times New Roman"/>
          <w:bCs/>
        </w:rPr>
        <w:t xml:space="preserve">, family therapy, motivational interviewing, psychoeducation, and hypnosis. </w:t>
      </w:r>
      <w:r w:rsidR="000D0A53">
        <w:rPr>
          <w:rFonts w:cs="Times New Roman"/>
          <w:bCs/>
        </w:rPr>
        <w:t xml:space="preserve">Despite this, </w:t>
      </w:r>
      <w:r>
        <w:rPr>
          <w:rFonts w:cs="Times New Roman"/>
          <w:bCs/>
        </w:rPr>
        <w:t xml:space="preserve">there </w:t>
      </w:r>
      <w:r w:rsidR="000D0A53">
        <w:rPr>
          <w:rFonts w:cs="Times New Roman"/>
          <w:bCs/>
        </w:rPr>
        <w:t xml:space="preserve">remain </w:t>
      </w:r>
      <w:r>
        <w:rPr>
          <w:rFonts w:cs="Times New Roman"/>
          <w:bCs/>
        </w:rPr>
        <w:t>many uncertainties regarding treatment (Rawlings &amp; Reuber, 2018). Th</w:t>
      </w:r>
      <w:r w:rsidR="00CF4959">
        <w:rPr>
          <w:rFonts w:cs="Times New Roman"/>
          <w:bCs/>
        </w:rPr>
        <w:t>e</w:t>
      </w:r>
      <w:r>
        <w:rPr>
          <w:rFonts w:cs="Times New Roman"/>
          <w:bCs/>
        </w:rPr>
        <w:t>s</w:t>
      </w:r>
      <w:r w:rsidR="00CF4959">
        <w:rPr>
          <w:rFonts w:cs="Times New Roman"/>
          <w:bCs/>
        </w:rPr>
        <w:t>e</w:t>
      </w:r>
      <w:r>
        <w:rPr>
          <w:rFonts w:cs="Times New Roman"/>
          <w:bCs/>
        </w:rPr>
        <w:t xml:space="preserve"> include</w:t>
      </w:r>
      <w:r w:rsidR="00CF4959">
        <w:rPr>
          <w:rFonts w:cs="Times New Roman"/>
          <w:bCs/>
        </w:rPr>
        <w:t xml:space="preserve"> question</w:t>
      </w:r>
      <w:r>
        <w:rPr>
          <w:rFonts w:cs="Times New Roman"/>
          <w:bCs/>
        </w:rPr>
        <w:t xml:space="preserve">s </w:t>
      </w:r>
      <w:r w:rsidR="00CF4959">
        <w:rPr>
          <w:rFonts w:cs="Times New Roman"/>
          <w:bCs/>
        </w:rPr>
        <w:t xml:space="preserve">about </w:t>
      </w:r>
      <w:r>
        <w:rPr>
          <w:rFonts w:cs="Times New Roman"/>
          <w:bCs/>
        </w:rPr>
        <w:t xml:space="preserve">the effectiveness, </w:t>
      </w:r>
      <w:r w:rsidR="001D28AF">
        <w:rPr>
          <w:rFonts w:cs="Times New Roman"/>
          <w:bCs/>
        </w:rPr>
        <w:t>efficacy,</w:t>
      </w:r>
      <w:r>
        <w:rPr>
          <w:rFonts w:cs="Times New Roman"/>
          <w:bCs/>
        </w:rPr>
        <w:t xml:space="preserve"> acceptability</w:t>
      </w:r>
      <w:r w:rsidR="00C83289">
        <w:rPr>
          <w:rFonts w:cs="Times New Roman"/>
          <w:bCs/>
        </w:rPr>
        <w:t>, mechanisms of change</w:t>
      </w:r>
      <w:r w:rsidR="00244FFF">
        <w:rPr>
          <w:rFonts w:cs="Times New Roman"/>
          <w:bCs/>
        </w:rPr>
        <w:t xml:space="preserve">; and then also what is the optimal: </w:t>
      </w:r>
      <w:r>
        <w:rPr>
          <w:rFonts w:cs="Times New Roman"/>
          <w:bCs/>
        </w:rPr>
        <w:t>therapeutic modality</w:t>
      </w:r>
      <w:r w:rsidR="00244FFF">
        <w:rPr>
          <w:rFonts w:cs="Times New Roman"/>
          <w:bCs/>
        </w:rPr>
        <w:t xml:space="preserve">, </w:t>
      </w:r>
      <w:r>
        <w:rPr>
          <w:rFonts w:cs="Times New Roman"/>
          <w:bCs/>
        </w:rPr>
        <w:t xml:space="preserve">duration, </w:t>
      </w:r>
      <w:r w:rsidR="00244FFF">
        <w:rPr>
          <w:rFonts w:cs="Times New Roman"/>
          <w:bCs/>
        </w:rPr>
        <w:t xml:space="preserve">and </w:t>
      </w:r>
      <w:r>
        <w:rPr>
          <w:rFonts w:cs="Times New Roman"/>
          <w:bCs/>
        </w:rPr>
        <w:t xml:space="preserve">outcome measure. A systematic review and meta-analysis were conducted in September 2016 examining the evidence </w:t>
      </w:r>
      <w:r w:rsidR="00197D8D">
        <w:rPr>
          <w:rFonts w:cs="Times New Roman"/>
          <w:bCs/>
        </w:rPr>
        <w:t>for effectiveness of psychological interventions in treating FS</w:t>
      </w:r>
      <w:r>
        <w:rPr>
          <w:rFonts w:cs="Times New Roman"/>
          <w:bCs/>
        </w:rPr>
        <w:t xml:space="preserve">. In total, 13 studies were </w:t>
      </w:r>
      <w:r w:rsidR="00CF4959">
        <w:rPr>
          <w:rFonts w:cs="Times New Roman"/>
          <w:bCs/>
        </w:rPr>
        <w:t xml:space="preserve">found to be </w:t>
      </w:r>
      <w:r>
        <w:rPr>
          <w:rFonts w:cs="Times New Roman"/>
          <w:bCs/>
        </w:rPr>
        <w:t>eligible</w:t>
      </w:r>
      <w:r w:rsidR="00CF4959">
        <w:rPr>
          <w:rFonts w:cs="Times New Roman"/>
          <w:bCs/>
        </w:rPr>
        <w:t xml:space="preserve"> at the time,</w:t>
      </w:r>
      <w:r>
        <w:rPr>
          <w:rFonts w:cs="Times New Roman"/>
          <w:bCs/>
        </w:rPr>
        <w:t xml:space="preserve"> representing data from 228 participants with FS. The authors focused on seizure frequency</w:t>
      </w:r>
      <w:r w:rsidR="00197D8D">
        <w:rPr>
          <w:rFonts w:cs="Times New Roman"/>
          <w:bCs/>
        </w:rPr>
        <w:t xml:space="preserve"> as the primary outcome</w:t>
      </w:r>
      <w:r>
        <w:rPr>
          <w:rFonts w:cs="Times New Roman"/>
          <w:bCs/>
        </w:rPr>
        <w:t>, demonstrating that just under half (47%) were seizure free at the end of treatment; moreover, over 80%</w:t>
      </w:r>
      <w:r w:rsidR="00197D8D">
        <w:rPr>
          <w:rFonts w:cs="Times New Roman"/>
          <w:bCs/>
        </w:rPr>
        <w:t xml:space="preserve"> of those</w:t>
      </w:r>
      <w:r>
        <w:rPr>
          <w:rFonts w:cs="Times New Roman"/>
          <w:bCs/>
        </w:rPr>
        <w:t xml:space="preserve"> who completed treatment</w:t>
      </w:r>
      <w:r w:rsidR="00CF4959">
        <w:rPr>
          <w:rFonts w:cs="Times New Roman"/>
          <w:bCs/>
        </w:rPr>
        <w:t xml:space="preserve"> had</w:t>
      </w:r>
      <w:r>
        <w:rPr>
          <w:rFonts w:cs="Times New Roman"/>
          <w:bCs/>
        </w:rPr>
        <w:t xml:space="preserve"> experience</w:t>
      </w:r>
      <w:r w:rsidR="00CF4959">
        <w:rPr>
          <w:rFonts w:cs="Times New Roman"/>
          <w:bCs/>
        </w:rPr>
        <w:t>d</w:t>
      </w:r>
      <w:r>
        <w:rPr>
          <w:rFonts w:cs="Times New Roman"/>
          <w:bCs/>
        </w:rPr>
        <w:t xml:space="preserve"> a seizure reduction of at least 50% (Carlson &amp; Perry, 2016).</w:t>
      </w:r>
    </w:p>
    <w:p w14:paraId="49D2425D" w14:textId="77777777" w:rsidR="00071A5D" w:rsidRDefault="00CF4959" w:rsidP="00071A5D">
      <w:pPr>
        <w:pStyle w:val="BodyText"/>
        <w:rPr>
          <w:rFonts w:cs="Times New Roman"/>
          <w:b/>
        </w:rPr>
      </w:pPr>
      <w:r>
        <w:rPr>
          <w:rFonts w:cs="Times New Roman"/>
          <w:bCs/>
        </w:rPr>
        <w:t xml:space="preserve">Although psychological treatments for FS have, therefore, been the subject of a meta-analysis previously, </w:t>
      </w:r>
      <w:r w:rsidR="007E1AB9">
        <w:rPr>
          <w:rFonts w:cs="Times New Roman"/>
          <w:bCs/>
        </w:rPr>
        <w:t>it is important to recognise the changing landscape in this</w:t>
      </w:r>
      <w:r w:rsidR="00495286">
        <w:rPr>
          <w:rFonts w:cs="Times New Roman"/>
          <w:bCs/>
        </w:rPr>
        <w:t xml:space="preserve"> research</w:t>
      </w:r>
      <w:r w:rsidR="007E1AB9">
        <w:rPr>
          <w:rFonts w:cs="Times New Roman"/>
          <w:bCs/>
        </w:rPr>
        <w:t xml:space="preserve"> area since th</w:t>
      </w:r>
      <w:r w:rsidR="00495286">
        <w:rPr>
          <w:rFonts w:cs="Times New Roman"/>
          <w:bCs/>
        </w:rPr>
        <w:t>e</w:t>
      </w:r>
      <w:r w:rsidR="007E1AB9">
        <w:rPr>
          <w:rFonts w:cs="Times New Roman"/>
          <w:bCs/>
        </w:rPr>
        <w:t xml:space="preserve"> review </w:t>
      </w:r>
      <w:r w:rsidR="00495286">
        <w:rPr>
          <w:rFonts w:cs="Times New Roman"/>
          <w:bCs/>
        </w:rPr>
        <w:t xml:space="preserve">by Carlson and Perry (2017) </w:t>
      </w:r>
      <w:r w:rsidR="007E1AB9">
        <w:rPr>
          <w:rFonts w:cs="Times New Roman"/>
          <w:bCs/>
        </w:rPr>
        <w:t>was conducted</w:t>
      </w:r>
      <w:r>
        <w:rPr>
          <w:rFonts w:cs="Times New Roman"/>
          <w:bCs/>
        </w:rPr>
        <w:t>.</w:t>
      </w:r>
      <w:r w:rsidR="007E1AB9">
        <w:rPr>
          <w:rFonts w:cs="Times New Roman"/>
          <w:bCs/>
        </w:rPr>
        <w:t xml:space="preserve"> </w:t>
      </w:r>
      <w:r>
        <w:rPr>
          <w:rFonts w:cs="Times New Roman"/>
          <w:bCs/>
        </w:rPr>
        <w:t>T</w:t>
      </w:r>
      <w:r w:rsidR="007E1AB9">
        <w:rPr>
          <w:rFonts w:cs="Times New Roman"/>
          <w:bCs/>
        </w:rPr>
        <w:t>he largest randomised control</w:t>
      </w:r>
      <w:r w:rsidR="007B475E">
        <w:rPr>
          <w:rFonts w:cs="Times New Roman"/>
          <w:bCs/>
        </w:rPr>
        <w:t>led</w:t>
      </w:r>
      <w:r w:rsidR="007E1AB9">
        <w:rPr>
          <w:rFonts w:cs="Times New Roman"/>
          <w:bCs/>
        </w:rPr>
        <w:t xml:space="preserve"> trial to date examining psychological therapy for FS was published in 2020 </w:t>
      </w:r>
      <w:r w:rsidR="00AB6929">
        <w:rPr>
          <w:rFonts w:cs="Times New Roman"/>
          <w:bCs/>
        </w:rPr>
        <w:t>and</w:t>
      </w:r>
      <w:r w:rsidR="007E1AB9">
        <w:rPr>
          <w:rFonts w:cs="Times New Roman"/>
          <w:bCs/>
        </w:rPr>
        <w:t xml:space="preserve"> involved 368 </w:t>
      </w:r>
      <w:r w:rsidR="007E1AB9">
        <w:rPr>
          <w:rFonts w:cs="Times New Roman"/>
          <w:bCs/>
        </w:rPr>
        <w:lastRenderedPageBreak/>
        <w:t>patients with FS (Goldstein et al., 2020). What is more, there is growing debate</w:t>
      </w:r>
      <w:r w:rsidR="007B475E">
        <w:rPr>
          <w:rFonts w:cs="Times New Roman"/>
          <w:bCs/>
        </w:rPr>
        <w:t xml:space="preserve"> regarding</w:t>
      </w:r>
      <w:r w:rsidR="007E1AB9">
        <w:rPr>
          <w:rFonts w:cs="Times New Roman"/>
          <w:bCs/>
        </w:rPr>
        <w:t xml:space="preserve"> whether seizure frequency is the most appropriate outcome when evaluating treatments</w:t>
      </w:r>
      <w:r w:rsidR="00AB6929">
        <w:rPr>
          <w:rFonts w:cs="Times New Roman"/>
          <w:bCs/>
        </w:rPr>
        <w:t xml:space="preserve">, not least because </w:t>
      </w:r>
      <w:r w:rsidR="007E1AB9">
        <w:rPr>
          <w:rFonts w:cs="Times New Roman"/>
          <w:bCs/>
        </w:rPr>
        <w:t xml:space="preserve">psychological factors such as depression and anxiety have been found to be a </w:t>
      </w:r>
      <w:r w:rsidR="00AB6929">
        <w:rPr>
          <w:rFonts w:cs="Times New Roman"/>
          <w:bCs/>
        </w:rPr>
        <w:t>stronger</w:t>
      </w:r>
      <w:r w:rsidR="007E1AB9">
        <w:rPr>
          <w:rFonts w:cs="Times New Roman"/>
          <w:bCs/>
        </w:rPr>
        <w:t xml:space="preserve"> predictor of</w:t>
      </w:r>
      <w:r w:rsidR="007B475E">
        <w:rPr>
          <w:rFonts w:cs="Times New Roman"/>
          <w:bCs/>
        </w:rPr>
        <w:t xml:space="preserve"> health-related quality of life</w:t>
      </w:r>
      <w:r w:rsidR="007E1AB9">
        <w:rPr>
          <w:rFonts w:cs="Times New Roman"/>
          <w:bCs/>
        </w:rPr>
        <w:t xml:space="preserve"> </w:t>
      </w:r>
      <w:r w:rsidR="007B475E">
        <w:rPr>
          <w:rFonts w:cs="Times New Roman"/>
          <w:bCs/>
        </w:rPr>
        <w:t>(</w:t>
      </w:r>
      <w:r w:rsidR="007E1AB9">
        <w:rPr>
          <w:rFonts w:cs="Times New Roman"/>
          <w:bCs/>
        </w:rPr>
        <w:t>HRQoL</w:t>
      </w:r>
      <w:r w:rsidR="007B475E">
        <w:rPr>
          <w:rFonts w:cs="Times New Roman"/>
          <w:bCs/>
        </w:rPr>
        <w:t>)</w:t>
      </w:r>
      <w:r w:rsidR="007E1AB9">
        <w:rPr>
          <w:rFonts w:cs="Times New Roman"/>
          <w:bCs/>
        </w:rPr>
        <w:t xml:space="preserve"> in people with FS </w:t>
      </w:r>
      <w:r w:rsidR="00AB6929">
        <w:rPr>
          <w:rFonts w:cs="Times New Roman"/>
          <w:bCs/>
        </w:rPr>
        <w:t xml:space="preserve">than seizure frequency </w:t>
      </w:r>
      <w:r w:rsidR="007E1AB9">
        <w:rPr>
          <w:rFonts w:cs="Times New Roman"/>
          <w:bCs/>
        </w:rPr>
        <w:t xml:space="preserve">and </w:t>
      </w:r>
      <w:r w:rsidR="00130166">
        <w:rPr>
          <w:rFonts w:cs="Times New Roman"/>
          <w:bCs/>
        </w:rPr>
        <w:t xml:space="preserve">may potentially </w:t>
      </w:r>
      <w:r w:rsidR="007E1AB9">
        <w:rPr>
          <w:rFonts w:cs="Times New Roman"/>
          <w:bCs/>
        </w:rPr>
        <w:t xml:space="preserve">be more </w:t>
      </w:r>
      <w:r w:rsidR="002770BC">
        <w:rPr>
          <w:rFonts w:cs="Times New Roman"/>
          <w:bCs/>
        </w:rPr>
        <w:t>amenable</w:t>
      </w:r>
      <w:r w:rsidR="007E1AB9">
        <w:rPr>
          <w:rFonts w:cs="Times New Roman"/>
          <w:bCs/>
        </w:rPr>
        <w:t xml:space="preserve"> to change in treatment (Rawlings et al., 2017)</w:t>
      </w:r>
      <w:r w:rsidR="00E251F9">
        <w:rPr>
          <w:rFonts w:cs="Times New Roman"/>
          <w:bCs/>
        </w:rPr>
        <w:t>. Other outcome domains such as HRQoL, psychosocial or occupational functioning have also been proposed as relevant to capture in assessment and treatment of patients with functional neurological disorders, including FS (Pick et al., 2020)</w:t>
      </w:r>
    </w:p>
    <w:p w14:paraId="55C759E8" w14:textId="6036D518" w:rsidR="00891343" w:rsidRPr="00071F66" w:rsidRDefault="00DD4E8F" w:rsidP="00071A5D">
      <w:pPr>
        <w:pStyle w:val="BodyText"/>
        <w:rPr>
          <w:rFonts w:cs="Times New Roman"/>
          <w:b/>
          <w:bCs/>
        </w:rPr>
      </w:pPr>
      <w:r w:rsidRPr="00071F66">
        <w:rPr>
          <w:rFonts w:cs="Times New Roman"/>
          <w:b/>
          <w:bCs/>
        </w:rPr>
        <w:t>Review question</w:t>
      </w:r>
      <w:r w:rsidR="000E2CBE" w:rsidRPr="00071F66">
        <w:rPr>
          <w:rFonts w:cs="Times New Roman"/>
          <w:b/>
          <w:bCs/>
        </w:rPr>
        <w:t>s</w:t>
      </w:r>
      <w:bookmarkEnd w:id="2"/>
      <w:r w:rsidR="00071F66" w:rsidRPr="00071F66">
        <w:rPr>
          <w:rFonts w:cs="Times New Roman"/>
          <w:b/>
          <w:bCs/>
        </w:rPr>
        <w:t>:</w:t>
      </w:r>
    </w:p>
    <w:p w14:paraId="7271755E" w14:textId="57084D8A" w:rsidR="00000826" w:rsidRPr="007E12C6" w:rsidRDefault="00000826" w:rsidP="00000826">
      <w:pPr>
        <w:pStyle w:val="BodyText"/>
        <w:ind w:firstLine="0"/>
        <w:rPr>
          <w:rFonts w:cs="Times New Roman"/>
        </w:rPr>
      </w:pPr>
      <w:r w:rsidRPr="007E12C6">
        <w:rPr>
          <w:rFonts w:cs="Times New Roman"/>
        </w:rPr>
        <w:t xml:space="preserve">For adults accessing psychological </w:t>
      </w:r>
      <w:r w:rsidR="00FF076F">
        <w:rPr>
          <w:rFonts w:cs="Times New Roman"/>
        </w:rPr>
        <w:t>interventions</w:t>
      </w:r>
      <w:r w:rsidRPr="007E12C6">
        <w:rPr>
          <w:rFonts w:cs="Times New Roman"/>
        </w:rPr>
        <w:t xml:space="preserve"> for functional seizures:</w:t>
      </w:r>
    </w:p>
    <w:p w14:paraId="14E2C4A5" w14:textId="74139DB3" w:rsidR="00146B11" w:rsidRDefault="00146B11" w:rsidP="00422B4A">
      <w:pPr>
        <w:pStyle w:val="BodyText"/>
        <w:numPr>
          <w:ilvl w:val="0"/>
          <w:numId w:val="22"/>
        </w:numPr>
        <w:rPr>
          <w:ins w:id="68" w:author="Gaskell Christopher" w:date="2022-03-05T13:54:00Z"/>
          <w:rFonts w:cs="Times New Roman"/>
        </w:rPr>
      </w:pPr>
      <w:ins w:id="69" w:author="Gaskell Christopher" w:date="2022-03-05T13:54:00Z">
        <w:r>
          <w:rPr>
            <w:rFonts w:cs="Times New Roman"/>
          </w:rPr>
          <w:t>What is the pooled treatment effectiveness fo</w:t>
        </w:r>
      </w:ins>
      <w:ins w:id="70" w:author="Gaskell Christopher" w:date="2022-03-05T13:55:00Z">
        <w:r>
          <w:rPr>
            <w:rFonts w:cs="Times New Roman"/>
          </w:rPr>
          <w:t xml:space="preserve">r outcome studies exploring psychological interventions for change in seizure specific outcomes (i.e., frequency, </w:t>
        </w:r>
        <w:proofErr w:type="gramStart"/>
        <w:r>
          <w:rPr>
            <w:rFonts w:cs="Times New Roman"/>
          </w:rPr>
          <w:t>intensity, freedom).</w:t>
        </w:r>
      </w:ins>
      <w:proofErr w:type="gramEnd"/>
    </w:p>
    <w:p w14:paraId="47534ED0" w14:textId="1D4715EC" w:rsidR="00353DC4" w:rsidRDefault="00000826" w:rsidP="00422B4A">
      <w:pPr>
        <w:pStyle w:val="BodyText"/>
        <w:numPr>
          <w:ilvl w:val="0"/>
          <w:numId w:val="22"/>
        </w:numPr>
        <w:rPr>
          <w:rFonts w:cs="Times New Roman"/>
        </w:rPr>
      </w:pPr>
      <w:del w:id="71" w:author="Gaskell Christopher" w:date="2022-03-05T13:56:00Z">
        <w:r w:rsidRPr="007E12C6" w:rsidDel="00146B11">
          <w:rPr>
            <w:rFonts w:cs="Times New Roman"/>
          </w:rPr>
          <w:delText>Given the</w:delText>
        </w:r>
        <w:r w:rsidR="00353DC4" w:rsidRPr="007E12C6" w:rsidDel="00146B11">
          <w:rPr>
            <w:rFonts w:cs="Times New Roman"/>
          </w:rPr>
          <w:delText xml:space="preserve"> lack of consensus around a focal outcome</w:delText>
        </w:r>
        <w:r w:rsidR="00422B4A" w:rsidRPr="007E12C6" w:rsidDel="00146B11">
          <w:rPr>
            <w:rFonts w:cs="Times New Roman"/>
          </w:rPr>
          <w:delText xml:space="preserve"> of change</w:delText>
        </w:r>
      </w:del>
      <w:del w:id="72" w:author="Gaskell Christopher" w:date="2022-03-05T13:55:00Z">
        <w:r w:rsidR="00353DC4" w:rsidRPr="007E12C6" w:rsidDel="00146B11">
          <w:rPr>
            <w:rFonts w:cs="Times New Roman"/>
          </w:rPr>
          <w:delText xml:space="preserve"> </w:delText>
        </w:r>
        <w:r w:rsidR="00422B4A" w:rsidRPr="007E12C6" w:rsidDel="00146B11">
          <w:rPr>
            <w:rFonts w:cs="Times New Roman"/>
          </w:rPr>
          <w:delText>(e.g., seizure frequency, functioning, distress etc.)</w:delText>
        </w:r>
        <w:r w:rsidR="00470570" w:rsidDel="00146B11">
          <w:rPr>
            <w:rFonts w:cs="Times New Roman"/>
          </w:rPr>
          <w:delText xml:space="preserve"> </w:delText>
        </w:r>
      </w:del>
      <w:del w:id="73" w:author="Gaskell Christopher" w:date="2022-03-05T13:56:00Z">
        <w:r w:rsidR="00422B4A" w:rsidRPr="007E12C6" w:rsidDel="00146B11">
          <w:rPr>
            <w:rFonts w:cs="Times New Roman"/>
          </w:rPr>
          <w:delText xml:space="preserve">what </w:delText>
        </w:r>
      </w:del>
      <w:ins w:id="74" w:author="Gaskell Christopher" w:date="2022-03-05T13:56:00Z">
        <w:r w:rsidR="00146B11">
          <w:rPr>
            <w:rFonts w:cs="Times New Roman"/>
          </w:rPr>
          <w:t>Are</w:t>
        </w:r>
      </w:ins>
      <w:del w:id="75" w:author="Gaskell Christopher" w:date="2022-03-05T13:56:00Z">
        <w:r w:rsidR="00422B4A" w:rsidRPr="007E12C6" w:rsidDel="00146B11">
          <w:rPr>
            <w:rFonts w:cs="Times New Roman"/>
          </w:rPr>
          <w:delText>is</w:delText>
        </w:r>
      </w:del>
      <w:r w:rsidR="00422B4A" w:rsidRPr="007E12C6">
        <w:rPr>
          <w:rFonts w:cs="Times New Roman"/>
        </w:rPr>
        <w:t xml:space="preserve"> the</w:t>
      </w:r>
      <w:ins w:id="76" w:author="Gaskell Christopher" w:date="2022-03-05T13:56:00Z">
        <w:r w:rsidR="00146B11">
          <w:rPr>
            <w:rFonts w:cs="Times New Roman"/>
          </w:rPr>
          <w:t xml:space="preserve">ir differences in rates of </w:t>
        </w:r>
      </w:ins>
      <w:del w:id="77" w:author="Gaskell Christopher" w:date="2022-03-05T13:56:00Z">
        <w:r w:rsidR="00422B4A" w:rsidRPr="007E12C6" w:rsidDel="00146B11">
          <w:rPr>
            <w:rFonts w:cs="Times New Roman"/>
          </w:rPr>
          <w:delText xml:space="preserve"> pooled </w:delText>
        </w:r>
      </w:del>
      <w:r w:rsidR="00422B4A" w:rsidRPr="007E12C6">
        <w:rPr>
          <w:rFonts w:cs="Times New Roman"/>
        </w:rPr>
        <w:t xml:space="preserve">effectiveness </w:t>
      </w:r>
      <w:del w:id="78" w:author="Gaskell Christopher" w:date="2022-03-05T13:56:00Z">
        <w:r w:rsidR="00B02DC7" w:rsidDel="00146B11">
          <w:rPr>
            <w:rFonts w:cs="Times New Roman"/>
          </w:rPr>
          <w:delText>of psychological</w:delText>
        </w:r>
        <w:r w:rsidR="00D71976" w:rsidRPr="007E12C6" w:rsidDel="00146B11">
          <w:rPr>
            <w:rFonts w:cs="Times New Roman"/>
          </w:rPr>
          <w:delText xml:space="preserve"> treatment across </w:delText>
        </w:r>
        <w:r w:rsidR="00775EB6" w:rsidDel="00146B11">
          <w:rPr>
            <w:rFonts w:cs="Times New Roman"/>
          </w:rPr>
          <w:delText xml:space="preserve">the predominant </w:delText>
        </w:r>
      </w:del>
      <w:ins w:id="79" w:author="Gaskell Christopher" w:date="2022-03-05T13:56:00Z">
        <w:r w:rsidR="00146B11">
          <w:rPr>
            <w:rFonts w:cs="Times New Roman"/>
          </w:rPr>
          <w:t xml:space="preserve">across non-seizure related </w:t>
        </w:r>
      </w:ins>
      <w:r w:rsidR="00422B4A" w:rsidRPr="007E12C6">
        <w:rPr>
          <w:rFonts w:cs="Times New Roman"/>
        </w:rPr>
        <w:t>outcome</w:t>
      </w:r>
      <w:r w:rsidR="00775EB6">
        <w:rPr>
          <w:rFonts w:cs="Times New Roman"/>
        </w:rPr>
        <w:t xml:space="preserve"> domains</w:t>
      </w:r>
      <w:r w:rsidR="00775EB6" w:rsidRPr="007E12C6">
        <w:rPr>
          <w:rFonts w:cs="Times New Roman"/>
        </w:rPr>
        <w:t xml:space="preserve"> </w:t>
      </w:r>
      <w:r w:rsidR="00775EB6">
        <w:rPr>
          <w:rFonts w:cs="Times New Roman"/>
        </w:rPr>
        <w:t>(</w:t>
      </w:r>
      <w:del w:id="80" w:author="Gaskell Christopher" w:date="2022-03-05T13:56:00Z">
        <w:r w:rsidR="00775EB6" w:rsidDel="00146B11">
          <w:rPr>
            <w:rFonts w:cs="Times New Roman"/>
          </w:rPr>
          <w:delText xml:space="preserve">seizure frequency, QoL, </w:delText>
        </w:r>
      </w:del>
      <w:r w:rsidR="00071F66">
        <w:rPr>
          <w:rFonts w:cs="Times New Roman"/>
        </w:rPr>
        <w:t xml:space="preserve">HR-QoL, </w:t>
      </w:r>
      <w:r w:rsidR="00775EB6">
        <w:rPr>
          <w:rFonts w:cs="Times New Roman"/>
        </w:rPr>
        <w:t>psychological distress,</w:t>
      </w:r>
      <w:r w:rsidR="006D2F51">
        <w:rPr>
          <w:rFonts w:cs="Times New Roman"/>
        </w:rPr>
        <w:t xml:space="preserve"> depression, anxiety, functioning</w:t>
      </w:r>
      <w:ins w:id="81" w:author="Gaskell Christopher" w:date="2022-03-05T13:56:00Z">
        <w:r w:rsidR="00146B11">
          <w:rPr>
            <w:rFonts w:cs="Times New Roman"/>
          </w:rPr>
          <w:t>, dissociation etc.</w:t>
        </w:r>
      </w:ins>
      <w:r w:rsidR="00775EB6">
        <w:rPr>
          <w:rFonts w:cs="Times New Roman"/>
        </w:rPr>
        <w:t>)</w:t>
      </w:r>
      <w:r w:rsidR="003B3BD0" w:rsidRPr="007E12C6">
        <w:rPr>
          <w:rFonts w:cs="Times New Roman"/>
        </w:rPr>
        <w:t>?</w:t>
      </w:r>
    </w:p>
    <w:p w14:paraId="3E93A8FB" w14:textId="5736ECE2" w:rsidR="007A0D3A" w:rsidRPr="00B80398" w:rsidDel="00146B11" w:rsidRDefault="007A0D3A" w:rsidP="00B80398">
      <w:pPr>
        <w:pStyle w:val="BodyText"/>
        <w:numPr>
          <w:ilvl w:val="0"/>
          <w:numId w:val="22"/>
        </w:numPr>
        <w:rPr>
          <w:del w:id="82" w:author="Gaskell Christopher" w:date="2022-03-05T13:57:00Z"/>
          <w:rFonts w:cs="Times New Roman"/>
        </w:rPr>
      </w:pPr>
      <w:del w:id="83" w:author="Gaskell Christopher" w:date="2022-03-05T13:57:00Z">
        <w:r w:rsidRPr="007E12C6" w:rsidDel="00146B11">
          <w:rPr>
            <w:rFonts w:cs="Times New Roman"/>
          </w:rPr>
          <w:delText xml:space="preserve">Are there differences in </w:delText>
        </w:r>
        <w:r w:rsidR="00B80398" w:rsidDel="00146B11">
          <w:rPr>
            <w:rFonts w:cs="Times New Roman"/>
          </w:rPr>
          <w:delText xml:space="preserve">the amount of change shown (i.e., </w:delText>
        </w:r>
        <w:r w:rsidRPr="00B80398" w:rsidDel="00146B11">
          <w:rPr>
            <w:rFonts w:cs="Times New Roman"/>
          </w:rPr>
          <w:delText>sensitivity to change</w:delText>
        </w:r>
        <w:r w:rsidR="006A19D5" w:rsidDel="00146B11">
          <w:rPr>
            <w:rFonts w:cs="Times New Roman"/>
          </w:rPr>
          <w:delText xml:space="preserve">) </w:delText>
        </w:r>
        <w:r w:rsidRPr="00B80398" w:rsidDel="00146B11">
          <w:rPr>
            <w:rFonts w:cs="Times New Roman"/>
          </w:rPr>
          <w:delText>between the various forms</w:delText>
        </w:r>
        <w:r w:rsidR="00C453F2" w:rsidRPr="00B80398" w:rsidDel="00146B11">
          <w:rPr>
            <w:rFonts w:cs="Times New Roman"/>
          </w:rPr>
          <w:delText>/constructs</w:delText>
        </w:r>
        <w:r w:rsidRPr="00B80398" w:rsidDel="00146B11">
          <w:rPr>
            <w:rFonts w:cs="Times New Roman"/>
          </w:rPr>
          <w:delText xml:space="preserve"> of outcome?</w:delText>
        </w:r>
      </w:del>
    </w:p>
    <w:p w14:paraId="79D2CE3F" w14:textId="39E8DB97" w:rsidR="00DE01A4" w:rsidRPr="002F01BD" w:rsidRDefault="002027EC" w:rsidP="002F01BD">
      <w:pPr>
        <w:pStyle w:val="BodyText"/>
        <w:numPr>
          <w:ilvl w:val="0"/>
          <w:numId w:val="22"/>
        </w:numPr>
        <w:rPr>
          <w:rFonts w:cs="Times New Roman"/>
        </w:rPr>
      </w:pPr>
      <w:r>
        <w:rPr>
          <w:rFonts w:cs="Times New Roman"/>
        </w:rPr>
        <w:t>Are there characteristics of patients, treatments</w:t>
      </w:r>
      <w:r w:rsidR="00D1321A">
        <w:rPr>
          <w:rFonts w:cs="Times New Roman"/>
        </w:rPr>
        <w:t xml:space="preserve"> or </w:t>
      </w:r>
      <w:r>
        <w:rPr>
          <w:rFonts w:cs="Times New Roman"/>
        </w:rPr>
        <w:t>stud</w:t>
      </w:r>
      <w:r w:rsidR="00B02EC7">
        <w:rPr>
          <w:rFonts w:cs="Times New Roman"/>
        </w:rPr>
        <w:t>y design</w:t>
      </w:r>
      <w:r>
        <w:rPr>
          <w:rFonts w:cs="Times New Roman"/>
        </w:rPr>
        <w:t xml:space="preserve"> </w:t>
      </w:r>
      <w:r w:rsidR="00D1321A">
        <w:rPr>
          <w:rFonts w:cs="Times New Roman"/>
        </w:rPr>
        <w:t>that moderate the relation</w:t>
      </w:r>
      <w:r w:rsidR="002F01BD">
        <w:rPr>
          <w:rFonts w:cs="Times New Roman"/>
        </w:rPr>
        <w:t>ship</w:t>
      </w:r>
      <w:r w:rsidR="00D1321A" w:rsidRPr="002F01BD">
        <w:rPr>
          <w:rFonts w:cs="Times New Roman"/>
        </w:rPr>
        <w:t xml:space="preserve"> between </w:t>
      </w:r>
      <w:r w:rsidR="00F571AA" w:rsidRPr="002F01BD">
        <w:rPr>
          <w:rFonts w:cs="Times New Roman"/>
        </w:rPr>
        <w:t xml:space="preserve">psychological </w:t>
      </w:r>
      <w:r w:rsidR="00FF076F" w:rsidRPr="002F01BD">
        <w:rPr>
          <w:rFonts w:cs="Times New Roman"/>
        </w:rPr>
        <w:t>intervention</w:t>
      </w:r>
      <w:r w:rsidR="00F571AA" w:rsidRPr="002F01BD">
        <w:rPr>
          <w:rFonts w:cs="Times New Roman"/>
        </w:rPr>
        <w:t xml:space="preserve"> </w:t>
      </w:r>
      <w:r w:rsidR="008C45A5" w:rsidRPr="002F01BD">
        <w:rPr>
          <w:rFonts w:cs="Times New Roman"/>
        </w:rPr>
        <w:t xml:space="preserve">and </w:t>
      </w:r>
      <w:r w:rsidR="00751C8E" w:rsidRPr="002F01BD">
        <w:rPr>
          <w:rFonts w:cs="Times New Roman"/>
        </w:rPr>
        <w:t xml:space="preserve">treatment </w:t>
      </w:r>
      <w:r w:rsidR="008C45A5" w:rsidRPr="002F01BD">
        <w:rPr>
          <w:rFonts w:cs="Times New Roman"/>
        </w:rPr>
        <w:t>outcomes</w:t>
      </w:r>
      <w:r w:rsidR="007A0D3A" w:rsidRPr="002F01BD">
        <w:rPr>
          <w:rFonts w:cs="Times New Roman"/>
        </w:rPr>
        <w:t>?</w:t>
      </w:r>
    </w:p>
    <w:p w14:paraId="7CEC0BA7" w14:textId="112BB326" w:rsidR="007A0D3A" w:rsidRDefault="00DE01A4" w:rsidP="00DE01A4">
      <w:pPr>
        <w:pStyle w:val="BodyText"/>
        <w:numPr>
          <w:ilvl w:val="1"/>
          <w:numId w:val="22"/>
        </w:numPr>
        <w:rPr>
          <w:rFonts w:cs="Times New Roman"/>
        </w:rPr>
      </w:pPr>
      <w:r>
        <w:rPr>
          <w:rFonts w:cs="Times New Roman"/>
        </w:rPr>
        <w:t xml:space="preserve">For </w:t>
      </w:r>
      <w:r w:rsidR="00C453F2">
        <w:rPr>
          <w:rFonts w:cs="Times New Roman"/>
        </w:rPr>
        <w:t>identified</w:t>
      </w:r>
      <w:r>
        <w:rPr>
          <w:rFonts w:cs="Times New Roman"/>
        </w:rPr>
        <w:t xml:space="preserve"> moderator variables </w:t>
      </w:r>
      <w:r w:rsidR="00C453F2">
        <w:rPr>
          <w:rFonts w:cs="Times New Roman"/>
        </w:rPr>
        <w:t>which</w:t>
      </w:r>
      <w:r>
        <w:rPr>
          <w:rFonts w:cs="Times New Roman"/>
        </w:rPr>
        <w:t xml:space="preserve"> have a body of evidence from the broader psychotherapy literature, </w:t>
      </w:r>
      <w:r w:rsidR="00C453F2">
        <w:rPr>
          <w:rFonts w:cs="Times New Roman"/>
        </w:rPr>
        <w:t xml:space="preserve">it will be hypothesized that </w:t>
      </w:r>
      <w:r>
        <w:rPr>
          <w:rFonts w:cs="Times New Roman"/>
        </w:rPr>
        <w:t xml:space="preserve">these </w:t>
      </w:r>
      <w:r w:rsidR="00C453F2">
        <w:rPr>
          <w:rFonts w:cs="Times New Roman"/>
        </w:rPr>
        <w:t>findings</w:t>
      </w:r>
      <w:r>
        <w:rPr>
          <w:rFonts w:cs="Times New Roman"/>
        </w:rPr>
        <w:t xml:space="preserve"> remain </w:t>
      </w:r>
      <w:r w:rsidR="00C453F2">
        <w:rPr>
          <w:rFonts w:cs="Times New Roman"/>
        </w:rPr>
        <w:t>consistent</w:t>
      </w:r>
      <w:r>
        <w:rPr>
          <w:rFonts w:cs="Times New Roman"/>
        </w:rPr>
        <w:t xml:space="preserve"> </w:t>
      </w:r>
      <w:r w:rsidR="008C3B9B">
        <w:rPr>
          <w:rFonts w:cs="Times New Roman"/>
        </w:rPr>
        <w:t>for functional seizures (i.e., confirmatory variables).</w:t>
      </w:r>
    </w:p>
    <w:p w14:paraId="494BC6DD" w14:textId="00DDBD7F" w:rsidR="008C3B9B" w:rsidRPr="007E12C6" w:rsidRDefault="008C3B9B" w:rsidP="007E1AB9">
      <w:pPr>
        <w:pStyle w:val="BodyText"/>
        <w:numPr>
          <w:ilvl w:val="1"/>
          <w:numId w:val="22"/>
        </w:numPr>
        <w:rPr>
          <w:rFonts w:cs="Times New Roman"/>
        </w:rPr>
      </w:pPr>
      <w:r>
        <w:rPr>
          <w:rFonts w:cs="Times New Roman"/>
        </w:rPr>
        <w:t>For moderator variables without a body of evidence</w:t>
      </w:r>
      <w:r w:rsidR="001A1EC5">
        <w:rPr>
          <w:rFonts w:cs="Times New Roman"/>
        </w:rPr>
        <w:t xml:space="preserve">, there will be no </w:t>
      </w:r>
      <w:r w:rsidR="00E144AE">
        <w:rPr>
          <w:rFonts w:cs="Times New Roman"/>
        </w:rPr>
        <w:t xml:space="preserve">significant </w:t>
      </w:r>
      <w:r w:rsidR="001A1EC5">
        <w:rPr>
          <w:rFonts w:cs="Times New Roman"/>
        </w:rPr>
        <w:t xml:space="preserve">difference </w:t>
      </w:r>
      <w:r w:rsidR="00E144AE">
        <w:rPr>
          <w:rFonts w:cs="Times New Roman"/>
        </w:rPr>
        <w:t xml:space="preserve">between </w:t>
      </w:r>
      <w:r w:rsidR="001A1EC5">
        <w:rPr>
          <w:rFonts w:cs="Times New Roman"/>
        </w:rPr>
        <w:t>subgroups (i.e., exploratory variables).</w:t>
      </w:r>
    </w:p>
    <w:p w14:paraId="27E34C36" w14:textId="51A7754D" w:rsidR="00F9318D" w:rsidRPr="00A8531B" w:rsidRDefault="00F9318D" w:rsidP="00A8531B">
      <w:pPr>
        <w:pStyle w:val="BodyText"/>
        <w:numPr>
          <w:ilvl w:val="0"/>
          <w:numId w:val="22"/>
        </w:numPr>
        <w:rPr>
          <w:rFonts w:cs="Times New Roman"/>
        </w:rPr>
      </w:pPr>
      <w:r>
        <w:rPr>
          <w:rFonts w:cs="Times New Roman"/>
        </w:rPr>
        <w:lastRenderedPageBreak/>
        <w:t xml:space="preserve">Are changes made </w:t>
      </w:r>
      <w:r w:rsidR="000E1A35">
        <w:rPr>
          <w:rFonts w:cs="Times New Roman"/>
        </w:rPr>
        <w:t xml:space="preserve">during treatment </w:t>
      </w:r>
      <w:r w:rsidR="00DD0278">
        <w:rPr>
          <w:rFonts w:cs="Times New Roman"/>
        </w:rPr>
        <w:t xml:space="preserve">durable? </w:t>
      </w:r>
      <w:r w:rsidR="00775EB6">
        <w:rPr>
          <w:rFonts w:cs="Times New Roman"/>
        </w:rPr>
        <w:t>(</w:t>
      </w:r>
      <w:r w:rsidR="00DD0278">
        <w:rPr>
          <w:rFonts w:cs="Times New Roman"/>
        </w:rPr>
        <w:t>i.e., are improvement</w:t>
      </w:r>
      <w:r w:rsidR="00E144AE">
        <w:rPr>
          <w:rFonts w:cs="Times New Roman"/>
        </w:rPr>
        <w:t>s</w:t>
      </w:r>
      <w:r w:rsidR="00DD0278">
        <w:rPr>
          <w:rFonts w:cs="Times New Roman"/>
        </w:rPr>
        <w:t xml:space="preserve"> following the acute stage of treatment maintained at follow-up</w:t>
      </w:r>
      <w:r w:rsidR="00775EB6">
        <w:rPr>
          <w:rFonts w:cs="Times New Roman"/>
        </w:rPr>
        <w:t>)</w:t>
      </w:r>
      <w:r w:rsidR="00DD0278">
        <w:rPr>
          <w:rFonts w:cs="Times New Roman"/>
        </w:rPr>
        <w:t>.</w:t>
      </w:r>
      <w:r w:rsidR="00C27A53" w:rsidRPr="00A8531B">
        <w:rPr>
          <w:rFonts w:cs="Times New Roman"/>
        </w:rPr>
        <w:br w:type="page"/>
      </w:r>
    </w:p>
    <w:p w14:paraId="40EB3628" w14:textId="2B6DF111" w:rsidR="003468A4" w:rsidRPr="007E12C6" w:rsidRDefault="003468A4" w:rsidP="003468A4">
      <w:pPr>
        <w:pStyle w:val="Heading2"/>
        <w:rPr>
          <w:rFonts w:eastAsia="Times New Roman" w:cs="Times New Roman"/>
          <w:szCs w:val="24"/>
          <w:lang w:val="en-GB" w:eastAsia="en-GB"/>
        </w:rPr>
      </w:pPr>
      <w:bookmarkStart w:id="84" w:name="_Toc89624097"/>
      <w:r w:rsidRPr="007E12C6">
        <w:rPr>
          <w:rFonts w:eastAsia="Times New Roman" w:cs="Times New Roman"/>
          <w:szCs w:val="24"/>
          <w:lang w:val="en-GB" w:eastAsia="en-GB"/>
        </w:rPr>
        <w:lastRenderedPageBreak/>
        <w:t>Systematic search</w:t>
      </w:r>
      <w:bookmarkEnd w:id="84"/>
    </w:p>
    <w:p w14:paraId="45487865" w14:textId="791C99D0" w:rsidR="00473B5E" w:rsidRDefault="005535F8" w:rsidP="007E1AB9">
      <w:pPr>
        <w:pStyle w:val="FirstParagraph"/>
        <w:rPr>
          <w:rFonts w:eastAsia="Times New Roman" w:cs="Times New Roman"/>
          <w:lang w:val="en-GB" w:eastAsia="en-GB"/>
        </w:rPr>
      </w:pPr>
      <w:r>
        <w:rPr>
          <w:lang w:val="en-GB" w:eastAsia="en-GB"/>
        </w:rPr>
        <w:t>Four</w:t>
      </w:r>
      <w:r w:rsidR="0010448B" w:rsidRPr="007E12C6">
        <w:rPr>
          <w:lang w:val="en-GB" w:eastAsia="en-GB"/>
        </w:rPr>
        <w:t xml:space="preserve"> electronic databases (</w:t>
      </w:r>
      <w:r w:rsidR="003468A4" w:rsidRPr="007E12C6">
        <w:rPr>
          <w:lang w:val="en-GB" w:eastAsia="en-GB"/>
        </w:rPr>
        <w:t>CINAHL, PsycINFO, MEDLINE</w:t>
      </w:r>
      <w:r w:rsidR="005313BA">
        <w:rPr>
          <w:lang w:val="en-GB" w:eastAsia="en-GB"/>
        </w:rPr>
        <w:t>, Cochrane Reviews</w:t>
      </w:r>
      <w:r w:rsidR="0010448B" w:rsidRPr="007E12C6">
        <w:rPr>
          <w:lang w:val="en-GB" w:eastAsia="en-GB"/>
        </w:rPr>
        <w:t xml:space="preserve">) will be searched for </w:t>
      </w:r>
      <w:r w:rsidR="0030635A" w:rsidRPr="007E12C6">
        <w:rPr>
          <w:lang w:val="en-GB" w:eastAsia="en-GB"/>
        </w:rPr>
        <w:t>relevant articles using pre-</w:t>
      </w:r>
      <w:r w:rsidR="000071A7">
        <w:rPr>
          <w:lang w:val="en-GB" w:eastAsia="en-GB"/>
        </w:rPr>
        <w:t>identified</w:t>
      </w:r>
      <w:r w:rsidR="000071A7" w:rsidRPr="007E12C6">
        <w:rPr>
          <w:lang w:val="en-GB" w:eastAsia="en-GB"/>
        </w:rPr>
        <w:t xml:space="preserve"> </w:t>
      </w:r>
      <w:r w:rsidR="0030635A" w:rsidRPr="007E12C6">
        <w:rPr>
          <w:lang w:val="en-GB" w:eastAsia="en-GB"/>
        </w:rPr>
        <w:t>search terms.</w:t>
      </w:r>
      <w:r w:rsidR="00B578FB" w:rsidRPr="007E12C6">
        <w:rPr>
          <w:lang w:val="en-GB" w:eastAsia="en-GB"/>
        </w:rPr>
        <w:t xml:space="preserve"> Search term combinations will </w:t>
      </w:r>
      <w:r w:rsidR="007E12C6">
        <w:rPr>
          <w:lang w:val="en-GB" w:eastAsia="en-GB"/>
        </w:rPr>
        <w:t>include both a</w:t>
      </w:r>
      <w:r w:rsidR="00FC61EE" w:rsidRPr="007E12C6">
        <w:rPr>
          <w:lang w:val="en-GB" w:eastAsia="en-GB"/>
        </w:rPr>
        <w:t xml:space="preserve"> </w:t>
      </w:r>
      <w:r w:rsidR="00FC61EE" w:rsidRPr="007E12C6">
        <w:rPr>
          <w:i/>
          <w:iCs/>
          <w:lang w:val="en-GB" w:eastAsia="en-GB"/>
        </w:rPr>
        <w:t>diagnosis</w:t>
      </w:r>
      <w:r w:rsidR="00FC61EE" w:rsidRPr="007E12C6">
        <w:rPr>
          <w:lang w:val="en-GB" w:eastAsia="en-GB"/>
        </w:rPr>
        <w:t xml:space="preserve"> </w:t>
      </w:r>
      <w:r w:rsidR="0071605E" w:rsidRPr="007E12C6">
        <w:rPr>
          <w:lang w:val="en-GB" w:eastAsia="en-GB"/>
        </w:rPr>
        <w:t xml:space="preserve">and </w:t>
      </w:r>
      <w:r w:rsidR="00FC61EE" w:rsidRPr="007E12C6">
        <w:rPr>
          <w:i/>
          <w:iCs/>
          <w:lang w:val="en-GB" w:eastAsia="en-GB"/>
        </w:rPr>
        <w:t>treatment</w:t>
      </w:r>
      <w:r w:rsidR="00FC61EE" w:rsidRPr="007E12C6">
        <w:rPr>
          <w:lang w:val="en-GB" w:eastAsia="en-GB"/>
        </w:rPr>
        <w:t xml:space="preserve"> term</w:t>
      </w:r>
      <w:r w:rsidR="007F39F3" w:rsidRPr="007E12C6">
        <w:rPr>
          <w:lang w:val="en-GB" w:eastAsia="en-GB"/>
        </w:rPr>
        <w:t xml:space="preserve">. Diagnosis terms </w:t>
      </w:r>
      <w:r w:rsidR="004E2C9C">
        <w:rPr>
          <w:lang w:val="en-GB" w:eastAsia="en-GB"/>
        </w:rPr>
        <w:t xml:space="preserve">will </w:t>
      </w:r>
      <w:r w:rsidR="007F39F3" w:rsidRPr="007E12C6">
        <w:rPr>
          <w:lang w:val="en-GB" w:eastAsia="en-GB"/>
        </w:rPr>
        <w:t>includ</w:t>
      </w:r>
      <w:r w:rsidR="00E81E94">
        <w:rPr>
          <w:lang w:val="en-GB" w:eastAsia="en-GB"/>
        </w:rPr>
        <w:t>e</w:t>
      </w:r>
      <w:r w:rsidR="007F39F3" w:rsidRPr="007E12C6">
        <w:rPr>
          <w:lang w:val="en-GB" w:eastAsia="en-GB"/>
        </w:rPr>
        <w:t xml:space="preserve"> </w:t>
      </w:r>
      <w:r w:rsidR="007F39F3" w:rsidRPr="007E12C6">
        <w:rPr>
          <w:i/>
          <w:iCs/>
          <w:lang w:val="en-GB" w:eastAsia="en-GB"/>
        </w:rPr>
        <w:t>functional seizures</w:t>
      </w:r>
      <w:r w:rsidR="00227690" w:rsidRPr="007E12C6">
        <w:rPr>
          <w:lang w:val="en-GB" w:eastAsia="en-GB"/>
        </w:rPr>
        <w:t xml:space="preserve"> and</w:t>
      </w:r>
      <w:r w:rsidR="007F39F3" w:rsidRPr="007E12C6">
        <w:rPr>
          <w:lang w:val="en-GB" w:eastAsia="en-GB"/>
        </w:rPr>
        <w:t xml:space="preserve"> </w:t>
      </w:r>
      <w:r w:rsidR="00767C0B" w:rsidRPr="007E12C6">
        <w:rPr>
          <w:lang w:val="en-GB" w:eastAsia="en-GB"/>
        </w:rPr>
        <w:t xml:space="preserve">common </w:t>
      </w:r>
      <w:r w:rsidR="00136B26" w:rsidRPr="007E12C6">
        <w:rPr>
          <w:lang w:val="en-GB" w:eastAsia="en-GB"/>
        </w:rPr>
        <w:t>diagnostic equivalents</w:t>
      </w:r>
      <w:r w:rsidR="00767C0B" w:rsidRPr="007E12C6">
        <w:rPr>
          <w:lang w:val="en-GB" w:eastAsia="en-GB"/>
        </w:rPr>
        <w:t xml:space="preserve"> (</w:t>
      </w:r>
      <w:r w:rsidR="007B6DE2">
        <w:rPr>
          <w:lang w:val="en-GB" w:eastAsia="en-GB"/>
        </w:rPr>
        <w:t xml:space="preserve">e.g., </w:t>
      </w:r>
      <w:r w:rsidR="00136B26" w:rsidRPr="007E12C6">
        <w:rPr>
          <w:lang w:val="en-GB" w:eastAsia="en-GB"/>
        </w:rPr>
        <w:t xml:space="preserve">non-epileptic attack disorder, psychogenic </w:t>
      </w:r>
      <w:r w:rsidR="00DA613E" w:rsidRPr="007E12C6">
        <w:rPr>
          <w:lang w:val="en-GB" w:eastAsia="en-GB"/>
        </w:rPr>
        <w:t>nonepileptic seizures</w:t>
      </w:r>
      <w:r w:rsidR="00164829">
        <w:rPr>
          <w:lang w:val="en-GB" w:eastAsia="en-GB"/>
        </w:rPr>
        <w:t>, dissociative seizures, conversion seizures, pseudoseizures</w:t>
      </w:r>
      <w:r w:rsidR="00DA613E" w:rsidRPr="007E12C6">
        <w:rPr>
          <w:lang w:val="en-GB" w:eastAsia="en-GB"/>
        </w:rPr>
        <w:t>)</w:t>
      </w:r>
      <w:r w:rsidR="00E81E94">
        <w:rPr>
          <w:lang w:val="en-GB" w:eastAsia="en-GB"/>
        </w:rPr>
        <w:t xml:space="preserve">. </w:t>
      </w:r>
      <w:r w:rsidR="00053E4F" w:rsidRPr="007E12C6">
        <w:rPr>
          <w:lang w:val="en-GB" w:eastAsia="en-GB"/>
        </w:rPr>
        <w:t xml:space="preserve">Broader diagnostic terms which do not necessarily confirm seizure involvement </w:t>
      </w:r>
      <w:r w:rsidR="00954204" w:rsidRPr="007E12C6">
        <w:rPr>
          <w:lang w:val="en-GB" w:eastAsia="en-GB"/>
        </w:rPr>
        <w:t xml:space="preserve">(e.g., conversion disorder, psychosomatic illness, functional neurological disorder) </w:t>
      </w:r>
      <w:r w:rsidR="00E81E94">
        <w:rPr>
          <w:lang w:val="en-GB" w:eastAsia="en-GB"/>
        </w:rPr>
        <w:t>will</w:t>
      </w:r>
      <w:r w:rsidR="00C76D7A" w:rsidRPr="007E12C6">
        <w:rPr>
          <w:lang w:val="en-GB" w:eastAsia="en-GB"/>
        </w:rPr>
        <w:t xml:space="preserve"> not </w:t>
      </w:r>
      <w:r w:rsidR="00E81E94">
        <w:rPr>
          <w:lang w:val="en-GB" w:eastAsia="en-GB"/>
        </w:rPr>
        <w:t xml:space="preserve">be </w:t>
      </w:r>
      <w:r w:rsidR="00C76D7A" w:rsidRPr="007E12C6">
        <w:rPr>
          <w:lang w:val="en-GB" w:eastAsia="en-GB"/>
        </w:rPr>
        <w:t>included.</w:t>
      </w:r>
      <w:r w:rsidR="00A57A2A" w:rsidRPr="007E12C6">
        <w:rPr>
          <w:lang w:val="en-GB" w:eastAsia="en-GB"/>
        </w:rPr>
        <w:t xml:space="preserve"> </w:t>
      </w:r>
      <w:r w:rsidR="00F32205" w:rsidRPr="007E12C6">
        <w:rPr>
          <w:lang w:val="en-GB" w:eastAsia="en-GB"/>
        </w:rPr>
        <w:t xml:space="preserve">For treatment, the terms </w:t>
      </w:r>
      <w:r w:rsidR="00F32205" w:rsidRPr="007E12C6">
        <w:rPr>
          <w:i/>
          <w:iCs/>
          <w:lang w:val="en-GB" w:eastAsia="en-GB"/>
        </w:rPr>
        <w:t>psychotherapy</w:t>
      </w:r>
      <w:r w:rsidR="00F32205" w:rsidRPr="007E12C6">
        <w:rPr>
          <w:lang w:val="en-GB" w:eastAsia="en-GB"/>
        </w:rPr>
        <w:t xml:space="preserve">, </w:t>
      </w:r>
      <w:r w:rsidR="00F32205" w:rsidRPr="007E12C6">
        <w:rPr>
          <w:i/>
          <w:iCs/>
          <w:lang w:val="en-GB" w:eastAsia="en-GB"/>
        </w:rPr>
        <w:t>psychological therapy</w:t>
      </w:r>
      <w:r w:rsidR="004E2C9C">
        <w:rPr>
          <w:i/>
          <w:iCs/>
          <w:lang w:val="en-GB" w:eastAsia="en-GB"/>
        </w:rPr>
        <w:t>,</w:t>
      </w:r>
      <w:r w:rsidR="00F32205" w:rsidRPr="007E12C6">
        <w:rPr>
          <w:i/>
          <w:iCs/>
          <w:lang w:val="en-GB" w:eastAsia="en-GB"/>
        </w:rPr>
        <w:t xml:space="preserve"> </w:t>
      </w:r>
      <w:r w:rsidR="00F32205" w:rsidRPr="007E12C6">
        <w:rPr>
          <w:lang w:val="en-GB" w:eastAsia="en-GB"/>
        </w:rPr>
        <w:t xml:space="preserve">and </w:t>
      </w:r>
      <w:r w:rsidR="00F32205" w:rsidRPr="007E12C6">
        <w:rPr>
          <w:i/>
          <w:iCs/>
          <w:lang w:val="en-GB" w:eastAsia="en-GB"/>
        </w:rPr>
        <w:t xml:space="preserve">psychological treatment </w:t>
      </w:r>
      <w:r w:rsidR="00F32205" w:rsidRPr="007E12C6">
        <w:rPr>
          <w:lang w:val="en-GB" w:eastAsia="en-GB"/>
        </w:rPr>
        <w:t>will be used</w:t>
      </w:r>
      <w:r w:rsidR="00473B5E">
        <w:rPr>
          <w:lang w:val="en-GB" w:eastAsia="en-GB"/>
        </w:rPr>
        <w:t xml:space="preserve"> (see Table 1)</w:t>
      </w:r>
      <w:r w:rsidR="00F32205" w:rsidRPr="007E12C6">
        <w:rPr>
          <w:lang w:val="en-GB" w:eastAsia="en-GB"/>
        </w:rPr>
        <w:t>.</w:t>
      </w:r>
      <w:r w:rsidR="009A335C" w:rsidRPr="007E12C6">
        <w:rPr>
          <w:lang w:val="en-GB" w:eastAsia="en-GB"/>
        </w:rPr>
        <w:t xml:space="preserve"> </w:t>
      </w:r>
    </w:p>
    <w:tbl>
      <w:tblPr>
        <w:tblStyle w:val="TableGrid"/>
        <w:tblW w:w="1020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95"/>
        <w:gridCol w:w="3754"/>
        <w:gridCol w:w="1139"/>
        <w:gridCol w:w="3118"/>
      </w:tblGrid>
      <w:tr w:rsidR="00674BD3" w:rsidRPr="00B86F54" w14:paraId="21E1EB11" w14:textId="77777777" w:rsidTr="007E1AB9">
        <w:tc>
          <w:tcPr>
            <w:tcW w:w="10206" w:type="dxa"/>
            <w:gridSpan w:val="4"/>
          </w:tcPr>
          <w:p w14:paraId="4D75B855" w14:textId="77777777" w:rsidR="00674BD3" w:rsidRPr="007E1AB9" w:rsidRDefault="00674BD3" w:rsidP="00D21078">
            <w:pPr>
              <w:pStyle w:val="BodyText"/>
              <w:spacing w:line="240" w:lineRule="auto"/>
              <w:ind w:firstLine="0"/>
              <w:rPr>
                <w:rFonts w:eastAsia="Times New Roman" w:cs="Times New Roman"/>
                <w:b/>
                <w:bCs/>
                <w:lang w:val="en-GB" w:eastAsia="en-GB"/>
              </w:rPr>
            </w:pPr>
            <w:r w:rsidRPr="007E1AB9">
              <w:rPr>
                <w:rFonts w:eastAsia="Times New Roman" w:cs="Times New Roman"/>
                <w:b/>
                <w:bCs/>
                <w:lang w:val="en-GB" w:eastAsia="en-GB"/>
              </w:rPr>
              <w:t xml:space="preserve">Table 1: </w:t>
            </w:r>
          </w:p>
          <w:p w14:paraId="67C8EABB" w14:textId="78CC335D" w:rsidR="00674BD3" w:rsidRPr="007E1AB9" w:rsidRDefault="00674BD3" w:rsidP="007E1AB9">
            <w:pPr>
              <w:pStyle w:val="BodyText"/>
              <w:spacing w:line="240" w:lineRule="auto"/>
              <w:ind w:firstLine="0"/>
              <w:rPr>
                <w:rFonts w:eastAsia="Times New Roman" w:cs="Times New Roman"/>
                <w:i/>
                <w:iCs/>
                <w:lang w:val="en-GB" w:eastAsia="en-GB"/>
              </w:rPr>
            </w:pPr>
            <w:r w:rsidRPr="007E1AB9">
              <w:rPr>
                <w:rFonts w:eastAsia="Times New Roman" w:cs="Times New Roman"/>
                <w:i/>
                <w:iCs/>
                <w:lang w:val="en-GB" w:eastAsia="en-GB"/>
              </w:rPr>
              <w:t xml:space="preserve">Systematic </w:t>
            </w:r>
            <w:r w:rsidR="00AC6A20" w:rsidRPr="007E1AB9">
              <w:rPr>
                <w:rFonts w:eastAsia="Times New Roman" w:cs="Times New Roman"/>
                <w:i/>
                <w:iCs/>
                <w:lang w:val="en-GB" w:eastAsia="en-GB"/>
              </w:rPr>
              <w:t>r</w:t>
            </w:r>
            <w:r w:rsidRPr="007E1AB9">
              <w:rPr>
                <w:rFonts w:eastAsia="Times New Roman" w:cs="Times New Roman"/>
                <w:i/>
                <w:iCs/>
                <w:lang w:val="en-GB" w:eastAsia="en-GB"/>
              </w:rPr>
              <w:t xml:space="preserve">eview </w:t>
            </w:r>
            <w:r w:rsidR="00AC6A20" w:rsidRPr="007E1AB9">
              <w:rPr>
                <w:rFonts w:eastAsia="Times New Roman" w:cs="Times New Roman"/>
                <w:i/>
                <w:iCs/>
                <w:lang w:val="en-GB" w:eastAsia="en-GB"/>
              </w:rPr>
              <w:t>k</w:t>
            </w:r>
            <w:r w:rsidRPr="007E1AB9">
              <w:rPr>
                <w:rFonts w:eastAsia="Times New Roman" w:cs="Times New Roman"/>
                <w:i/>
                <w:iCs/>
                <w:lang w:val="en-GB" w:eastAsia="en-GB"/>
              </w:rPr>
              <w:t xml:space="preserve">ey </w:t>
            </w:r>
            <w:r w:rsidR="00AC6A20">
              <w:rPr>
                <w:rFonts w:eastAsia="Times New Roman" w:cs="Times New Roman"/>
                <w:i/>
                <w:iCs/>
                <w:lang w:val="en-GB" w:eastAsia="en-GB"/>
              </w:rPr>
              <w:t>t</w:t>
            </w:r>
            <w:r w:rsidRPr="007E1AB9">
              <w:rPr>
                <w:rFonts w:eastAsia="Times New Roman" w:cs="Times New Roman"/>
                <w:i/>
                <w:iCs/>
                <w:lang w:val="en-GB" w:eastAsia="en-GB"/>
              </w:rPr>
              <w:t>erms</w:t>
            </w:r>
            <w:r w:rsidR="00AC6A20" w:rsidRPr="007E1AB9">
              <w:rPr>
                <w:rFonts w:eastAsia="Times New Roman" w:cs="Times New Roman"/>
                <w:i/>
                <w:iCs/>
                <w:lang w:val="en-GB" w:eastAsia="en-GB"/>
              </w:rPr>
              <w:t>.</w:t>
            </w:r>
          </w:p>
        </w:tc>
      </w:tr>
      <w:tr w:rsidR="00473B5E" w:rsidRPr="00B86F54" w14:paraId="069B5D9C" w14:textId="77777777" w:rsidTr="007E1AB9">
        <w:tc>
          <w:tcPr>
            <w:tcW w:w="2195" w:type="dxa"/>
          </w:tcPr>
          <w:p w14:paraId="70D4972F" w14:textId="77777777" w:rsidR="00473B5E" w:rsidRPr="007E1AB9" w:rsidRDefault="00473B5E" w:rsidP="00BE4649">
            <w:pPr>
              <w:rPr>
                <w:rFonts w:ascii="Times New Roman" w:hAnsi="Times New Roman" w:cs="Times New Roman"/>
              </w:rPr>
            </w:pPr>
          </w:p>
        </w:tc>
        <w:tc>
          <w:tcPr>
            <w:tcW w:w="3754" w:type="dxa"/>
          </w:tcPr>
          <w:p w14:paraId="26B8D7F8" w14:textId="77777777" w:rsidR="00473B5E" w:rsidRPr="007E1AB9" w:rsidRDefault="00473B5E" w:rsidP="00BE4649">
            <w:pPr>
              <w:rPr>
                <w:rFonts w:ascii="Times New Roman" w:hAnsi="Times New Roman" w:cs="Times New Roman"/>
              </w:rPr>
            </w:pPr>
            <w:r w:rsidRPr="007E1AB9">
              <w:rPr>
                <w:rFonts w:ascii="Times New Roman" w:hAnsi="Times New Roman" w:cs="Times New Roman"/>
              </w:rPr>
              <w:t>Concept 1</w:t>
            </w:r>
          </w:p>
        </w:tc>
        <w:tc>
          <w:tcPr>
            <w:tcW w:w="1139" w:type="dxa"/>
          </w:tcPr>
          <w:p w14:paraId="1C41FC2B" w14:textId="77777777" w:rsidR="00473B5E" w:rsidRPr="007E1AB9" w:rsidRDefault="00473B5E" w:rsidP="00BE4649">
            <w:pPr>
              <w:rPr>
                <w:rFonts w:ascii="Times New Roman" w:hAnsi="Times New Roman" w:cs="Times New Roman"/>
              </w:rPr>
            </w:pPr>
            <w:r w:rsidRPr="007E1AB9">
              <w:rPr>
                <w:rFonts w:ascii="Times New Roman" w:hAnsi="Times New Roman" w:cs="Times New Roman"/>
              </w:rPr>
              <w:t>AND</w:t>
            </w:r>
          </w:p>
        </w:tc>
        <w:tc>
          <w:tcPr>
            <w:tcW w:w="3118" w:type="dxa"/>
          </w:tcPr>
          <w:p w14:paraId="2A73C481" w14:textId="77777777" w:rsidR="00473B5E" w:rsidRPr="007E1AB9" w:rsidRDefault="00473B5E" w:rsidP="00BE4649">
            <w:pPr>
              <w:rPr>
                <w:rFonts w:ascii="Times New Roman" w:hAnsi="Times New Roman" w:cs="Times New Roman"/>
              </w:rPr>
            </w:pPr>
            <w:r w:rsidRPr="007E1AB9">
              <w:rPr>
                <w:rFonts w:ascii="Times New Roman" w:hAnsi="Times New Roman" w:cs="Times New Roman"/>
              </w:rPr>
              <w:t>Concept 2</w:t>
            </w:r>
          </w:p>
        </w:tc>
      </w:tr>
      <w:tr w:rsidR="00473B5E" w:rsidRPr="00B86F54" w14:paraId="0AD59C03" w14:textId="77777777" w:rsidTr="007E1AB9">
        <w:tc>
          <w:tcPr>
            <w:tcW w:w="2195" w:type="dxa"/>
            <w:tcBorders>
              <w:bottom w:val="single" w:sz="4" w:space="0" w:color="auto"/>
            </w:tcBorders>
            <w:shd w:val="clear" w:color="auto" w:fill="auto"/>
          </w:tcPr>
          <w:p w14:paraId="1162D7AE" w14:textId="77777777" w:rsidR="00473B5E" w:rsidRPr="007E1AB9" w:rsidRDefault="00473B5E" w:rsidP="002F01BD">
            <w:pPr>
              <w:jc w:val="center"/>
              <w:rPr>
                <w:rFonts w:ascii="Times New Roman" w:hAnsi="Times New Roman" w:cs="Times New Roman"/>
              </w:rPr>
            </w:pPr>
            <w:r w:rsidRPr="007E1AB9">
              <w:rPr>
                <w:rFonts w:ascii="Times New Roman" w:hAnsi="Times New Roman" w:cs="Times New Roman"/>
              </w:rPr>
              <w:t>Theme</w:t>
            </w:r>
          </w:p>
        </w:tc>
        <w:tc>
          <w:tcPr>
            <w:tcW w:w="3754" w:type="dxa"/>
            <w:tcBorders>
              <w:bottom w:val="single" w:sz="4" w:space="0" w:color="auto"/>
            </w:tcBorders>
            <w:shd w:val="clear" w:color="auto" w:fill="auto"/>
          </w:tcPr>
          <w:p w14:paraId="44FF0BB1" w14:textId="49DB49D1" w:rsidR="00473B5E" w:rsidRPr="007E1AB9" w:rsidRDefault="00473B5E" w:rsidP="00674BD3">
            <w:pPr>
              <w:jc w:val="center"/>
              <w:rPr>
                <w:rFonts w:ascii="Times New Roman" w:hAnsi="Times New Roman" w:cs="Times New Roman"/>
              </w:rPr>
            </w:pPr>
            <w:r w:rsidRPr="007E1AB9">
              <w:rPr>
                <w:rFonts w:ascii="Times New Roman" w:hAnsi="Times New Roman" w:cs="Times New Roman"/>
              </w:rPr>
              <w:t>FS</w:t>
            </w:r>
          </w:p>
        </w:tc>
        <w:tc>
          <w:tcPr>
            <w:tcW w:w="1139" w:type="dxa"/>
            <w:tcBorders>
              <w:bottom w:val="single" w:sz="4" w:space="0" w:color="auto"/>
            </w:tcBorders>
            <w:shd w:val="clear" w:color="auto" w:fill="auto"/>
          </w:tcPr>
          <w:p w14:paraId="07705E8B" w14:textId="77777777" w:rsidR="00473B5E" w:rsidRPr="007E1AB9" w:rsidRDefault="00473B5E" w:rsidP="002F01BD">
            <w:pPr>
              <w:jc w:val="center"/>
              <w:rPr>
                <w:rFonts w:ascii="Times New Roman" w:hAnsi="Times New Roman" w:cs="Times New Roman"/>
              </w:rPr>
            </w:pPr>
          </w:p>
        </w:tc>
        <w:tc>
          <w:tcPr>
            <w:tcW w:w="3118" w:type="dxa"/>
            <w:tcBorders>
              <w:bottom w:val="single" w:sz="4" w:space="0" w:color="auto"/>
            </w:tcBorders>
            <w:shd w:val="clear" w:color="auto" w:fill="auto"/>
          </w:tcPr>
          <w:p w14:paraId="7CE7BAC8" w14:textId="40D6DF2E" w:rsidR="00473B5E" w:rsidRPr="007E1AB9" w:rsidRDefault="00473B5E" w:rsidP="002F01BD">
            <w:pPr>
              <w:jc w:val="center"/>
              <w:rPr>
                <w:rFonts w:ascii="Times New Roman" w:hAnsi="Times New Roman" w:cs="Times New Roman"/>
              </w:rPr>
            </w:pPr>
            <w:r w:rsidRPr="007E1AB9">
              <w:rPr>
                <w:rFonts w:ascii="Times New Roman" w:hAnsi="Times New Roman" w:cs="Times New Roman"/>
              </w:rPr>
              <w:t xml:space="preserve">Treatment </w:t>
            </w:r>
          </w:p>
        </w:tc>
      </w:tr>
      <w:tr w:rsidR="00473B5E" w:rsidRPr="00B86F54" w14:paraId="179AAB05" w14:textId="77777777" w:rsidTr="007E1AB9">
        <w:trPr>
          <w:trHeight w:val="557"/>
        </w:trPr>
        <w:tc>
          <w:tcPr>
            <w:tcW w:w="2195" w:type="dxa"/>
            <w:tcBorders>
              <w:top w:val="single" w:sz="4" w:space="0" w:color="auto"/>
              <w:bottom w:val="single" w:sz="4" w:space="0" w:color="auto"/>
            </w:tcBorders>
          </w:tcPr>
          <w:p w14:paraId="3FCECBF9" w14:textId="77777777" w:rsidR="00473B5E" w:rsidRPr="007E1AB9" w:rsidRDefault="00473B5E" w:rsidP="002F01BD">
            <w:pPr>
              <w:jc w:val="center"/>
              <w:rPr>
                <w:rFonts w:ascii="Times New Roman" w:hAnsi="Times New Roman" w:cs="Times New Roman"/>
              </w:rPr>
            </w:pPr>
            <w:r w:rsidRPr="007E1AB9">
              <w:rPr>
                <w:rFonts w:ascii="Times New Roman" w:hAnsi="Times New Roman" w:cs="Times New Roman"/>
              </w:rPr>
              <w:t>Key words</w:t>
            </w:r>
          </w:p>
        </w:tc>
        <w:tc>
          <w:tcPr>
            <w:tcW w:w="3754" w:type="dxa"/>
            <w:tcBorders>
              <w:top w:val="single" w:sz="4" w:space="0" w:color="auto"/>
              <w:bottom w:val="single" w:sz="4" w:space="0" w:color="auto"/>
            </w:tcBorders>
          </w:tcPr>
          <w:p w14:paraId="7B73E1BA" w14:textId="49392836" w:rsidR="00473B5E" w:rsidRPr="007E1AB9" w:rsidRDefault="00473B5E" w:rsidP="002F01BD">
            <w:pPr>
              <w:rPr>
                <w:rFonts w:ascii="Times New Roman" w:hAnsi="Times New Roman" w:cs="Times New Roman"/>
              </w:rPr>
            </w:pPr>
            <w:r w:rsidRPr="007E1AB9">
              <w:rPr>
                <w:rFonts w:ascii="Times New Roman" w:hAnsi="Times New Roman" w:cs="Times New Roman"/>
              </w:rPr>
              <w:t xml:space="preserve">Functional seizures OR psychogenic non epileptic seizures OR dissociative seizures OR pseudoseizures OR non epileptic attack disorder OR non epileptic seizures OR psychogenic </w:t>
            </w:r>
            <w:proofErr w:type="gramStart"/>
            <w:r w:rsidRPr="007E1AB9">
              <w:rPr>
                <w:rFonts w:ascii="Times New Roman" w:hAnsi="Times New Roman" w:cs="Times New Roman"/>
              </w:rPr>
              <w:t>seizure</w:t>
            </w:r>
            <w:proofErr w:type="gramEnd"/>
            <w:r w:rsidRPr="007E1AB9">
              <w:rPr>
                <w:rFonts w:ascii="Times New Roman" w:hAnsi="Times New Roman" w:cs="Times New Roman"/>
              </w:rPr>
              <w:t xml:space="preserve"> OR nonepileptic OR PNES OR NES OR non-epileptic OR NEAD</w:t>
            </w:r>
          </w:p>
        </w:tc>
        <w:tc>
          <w:tcPr>
            <w:tcW w:w="1139" w:type="dxa"/>
            <w:tcBorders>
              <w:top w:val="single" w:sz="4" w:space="0" w:color="auto"/>
              <w:bottom w:val="single" w:sz="4" w:space="0" w:color="auto"/>
            </w:tcBorders>
          </w:tcPr>
          <w:p w14:paraId="27A78758" w14:textId="77777777" w:rsidR="00473B5E" w:rsidRPr="007E1AB9" w:rsidRDefault="00473B5E" w:rsidP="002F01BD">
            <w:pPr>
              <w:rPr>
                <w:rFonts w:ascii="Times New Roman" w:hAnsi="Times New Roman" w:cs="Times New Roman"/>
              </w:rPr>
            </w:pPr>
          </w:p>
        </w:tc>
        <w:tc>
          <w:tcPr>
            <w:tcW w:w="3118" w:type="dxa"/>
            <w:tcBorders>
              <w:top w:val="single" w:sz="4" w:space="0" w:color="auto"/>
              <w:bottom w:val="single" w:sz="4" w:space="0" w:color="auto"/>
            </w:tcBorders>
          </w:tcPr>
          <w:p w14:paraId="61000EA9" w14:textId="0EF3AC8E" w:rsidR="00674BD3" w:rsidRPr="007E1AB9" w:rsidRDefault="00473B5E" w:rsidP="002F01BD">
            <w:pPr>
              <w:rPr>
                <w:rFonts w:ascii="Times New Roman" w:eastAsia="Times New Roman" w:hAnsi="Times New Roman" w:cs="Times New Roman"/>
                <w:i/>
                <w:iCs/>
                <w:lang w:val="en-GB" w:eastAsia="en-GB"/>
              </w:rPr>
            </w:pPr>
            <w:r w:rsidRPr="007E1AB9">
              <w:rPr>
                <w:rFonts w:ascii="Times New Roman" w:eastAsia="Times New Roman" w:hAnsi="Times New Roman" w:cs="Times New Roman"/>
                <w:i/>
                <w:iCs/>
                <w:lang w:val="en-GB" w:eastAsia="en-GB"/>
              </w:rPr>
              <w:t>Psychotherapy OR psychological therapy OR</w:t>
            </w:r>
            <w:r w:rsidRPr="007E1AB9">
              <w:rPr>
                <w:rFonts w:ascii="Times New Roman" w:eastAsia="Times New Roman" w:hAnsi="Times New Roman" w:cs="Times New Roman"/>
                <w:lang w:val="en-GB" w:eastAsia="en-GB"/>
              </w:rPr>
              <w:t xml:space="preserve"> </w:t>
            </w:r>
            <w:r w:rsidRPr="007E1AB9">
              <w:rPr>
                <w:rFonts w:ascii="Times New Roman" w:eastAsia="Times New Roman" w:hAnsi="Times New Roman" w:cs="Times New Roman"/>
                <w:i/>
                <w:iCs/>
                <w:lang w:val="en-GB" w:eastAsia="en-GB"/>
              </w:rPr>
              <w:t>psychological treatment</w:t>
            </w:r>
            <w:r w:rsidR="00B02DC7" w:rsidRPr="007E1AB9">
              <w:rPr>
                <w:rFonts w:ascii="Times New Roman" w:eastAsia="Times New Roman" w:hAnsi="Times New Roman" w:cs="Times New Roman"/>
                <w:i/>
                <w:iCs/>
                <w:lang w:val="en-GB" w:eastAsia="en-GB"/>
              </w:rPr>
              <w:t xml:space="preserve"> OR psychological intervention</w:t>
            </w:r>
          </w:p>
        </w:tc>
      </w:tr>
    </w:tbl>
    <w:p w14:paraId="1EAE98FE" w14:textId="7174D088" w:rsidR="007C1230" w:rsidRPr="00EA2700" w:rsidRDefault="002B7C92" w:rsidP="007E1AB9">
      <w:pPr>
        <w:pStyle w:val="BodyText"/>
        <w:ind w:firstLine="0"/>
        <w:rPr>
          <w:lang w:val="en-GB" w:eastAsia="en-GB"/>
        </w:rPr>
      </w:pPr>
      <w:r w:rsidRPr="007E12C6">
        <w:rPr>
          <w:rFonts w:eastAsia="Times New Roman" w:cs="Times New Roman"/>
          <w:lang w:val="en-GB" w:eastAsia="en-GB"/>
        </w:rPr>
        <w:t>Search limiters will include English publications and adult samples</w:t>
      </w:r>
      <w:r w:rsidR="0058295A">
        <w:rPr>
          <w:rFonts w:eastAsia="Times New Roman" w:cs="Times New Roman"/>
          <w:lang w:val="en-GB" w:eastAsia="en-GB"/>
        </w:rPr>
        <w:t>, excluding reviews</w:t>
      </w:r>
      <w:r w:rsidRPr="007E12C6">
        <w:rPr>
          <w:rFonts w:eastAsia="Times New Roman" w:cs="Times New Roman"/>
          <w:lang w:val="en-GB" w:eastAsia="en-GB"/>
        </w:rPr>
        <w:t xml:space="preserve">. The systematic search will range from </w:t>
      </w:r>
      <w:r w:rsidR="00473B5E">
        <w:rPr>
          <w:rFonts w:eastAsia="Times New Roman" w:cs="Times New Roman"/>
          <w:lang w:val="en-GB" w:eastAsia="en-GB"/>
        </w:rPr>
        <w:t>2000</w:t>
      </w:r>
      <w:r w:rsidR="00473B5E" w:rsidRPr="007E12C6">
        <w:rPr>
          <w:rFonts w:eastAsia="Times New Roman" w:cs="Times New Roman"/>
          <w:lang w:val="en-GB" w:eastAsia="en-GB"/>
        </w:rPr>
        <w:t xml:space="preserve"> </w:t>
      </w:r>
      <w:r w:rsidRPr="007E12C6">
        <w:rPr>
          <w:rFonts w:eastAsia="Times New Roman" w:cs="Times New Roman"/>
          <w:lang w:val="en-GB" w:eastAsia="en-GB"/>
        </w:rPr>
        <w:t>to</w:t>
      </w:r>
      <w:r>
        <w:rPr>
          <w:rFonts w:eastAsia="Times New Roman" w:cs="Times New Roman"/>
          <w:lang w:val="en-GB" w:eastAsia="en-GB"/>
        </w:rPr>
        <w:t xml:space="preserve"> the</w:t>
      </w:r>
      <w:r w:rsidRPr="007E12C6">
        <w:rPr>
          <w:rFonts w:eastAsia="Times New Roman" w:cs="Times New Roman"/>
          <w:lang w:val="en-GB" w:eastAsia="en-GB"/>
        </w:rPr>
        <w:t xml:space="preserve"> search date</w:t>
      </w:r>
      <w:r w:rsidR="00473B5E">
        <w:rPr>
          <w:rFonts w:eastAsia="Times New Roman" w:cs="Times New Roman"/>
          <w:lang w:val="en-GB" w:eastAsia="en-GB"/>
        </w:rPr>
        <w:t xml:space="preserve"> to include recent articles</w:t>
      </w:r>
      <w:r w:rsidRPr="007E12C6">
        <w:rPr>
          <w:rFonts w:eastAsia="Times New Roman" w:cs="Times New Roman"/>
          <w:lang w:val="en-GB" w:eastAsia="en-GB"/>
        </w:rPr>
        <w:t xml:space="preserve">. </w:t>
      </w:r>
      <w:r w:rsidR="00DC12D4">
        <w:rPr>
          <w:rFonts w:eastAsia="Times New Roman" w:cs="Times New Roman"/>
          <w:lang w:val="en-GB" w:eastAsia="en-GB"/>
        </w:rPr>
        <w:t>All publication types</w:t>
      </w:r>
      <w:r w:rsidR="009F3829">
        <w:rPr>
          <w:rFonts w:eastAsia="Times New Roman" w:cs="Times New Roman"/>
          <w:lang w:val="en-GB" w:eastAsia="en-GB"/>
        </w:rPr>
        <w:t xml:space="preserve"> will be included to reduce </w:t>
      </w:r>
      <w:r w:rsidR="00AE5272" w:rsidRPr="00AE5272">
        <w:rPr>
          <w:rFonts w:eastAsia="Times New Roman" w:cs="Times New Roman"/>
          <w:lang w:val="en-GB" w:eastAsia="en-GB"/>
        </w:rPr>
        <w:t xml:space="preserve">upward bias of studies </w:t>
      </w:r>
      <w:r w:rsidR="007760E4">
        <w:rPr>
          <w:rFonts w:eastAsia="Times New Roman" w:cs="Times New Roman"/>
          <w:lang w:val="en-GB" w:eastAsia="en-GB"/>
        </w:rPr>
        <w:t>from</w:t>
      </w:r>
      <w:r w:rsidR="00434B6C">
        <w:rPr>
          <w:rFonts w:eastAsia="Times New Roman" w:cs="Times New Roman"/>
          <w:lang w:val="en-GB" w:eastAsia="en-GB"/>
        </w:rPr>
        <w:t xml:space="preserve"> </w:t>
      </w:r>
      <w:r w:rsidR="00AE5272" w:rsidRPr="00AE5272">
        <w:rPr>
          <w:rFonts w:eastAsia="Times New Roman" w:cs="Times New Roman"/>
          <w:lang w:val="en-GB" w:eastAsia="en-GB"/>
        </w:rPr>
        <w:t>peer-reviewed journals</w:t>
      </w:r>
      <w:r w:rsidR="00615926">
        <w:rPr>
          <w:rFonts w:eastAsia="Times New Roman" w:cs="Times New Roman"/>
          <w:lang w:val="en-GB" w:eastAsia="en-GB"/>
        </w:rPr>
        <w:t xml:space="preserve"> which</w:t>
      </w:r>
      <w:r w:rsidR="00FC55CE">
        <w:rPr>
          <w:rFonts w:eastAsia="Times New Roman" w:cs="Times New Roman"/>
          <w:lang w:val="en-GB" w:eastAsia="en-GB"/>
        </w:rPr>
        <w:t xml:space="preserve"> tend to</w:t>
      </w:r>
      <w:r w:rsidR="00591713">
        <w:rPr>
          <w:rFonts w:eastAsia="Times New Roman" w:cs="Times New Roman"/>
          <w:lang w:val="en-GB" w:eastAsia="en-GB"/>
        </w:rPr>
        <w:t xml:space="preserve"> show </w:t>
      </w:r>
      <w:r w:rsidR="00FC55CE">
        <w:rPr>
          <w:rFonts w:eastAsia="Times New Roman" w:cs="Times New Roman"/>
          <w:lang w:val="en-GB" w:eastAsia="en-GB"/>
        </w:rPr>
        <w:t>(</w:t>
      </w:r>
      <w:r w:rsidR="00591713">
        <w:rPr>
          <w:rFonts w:eastAsia="Times New Roman" w:cs="Times New Roman"/>
          <w:lang w:val="en-GB" w:eastAsia="en-GB"/>
        </w:rPr>
        <w:t>on average</w:t>
      </w:r>
      <w:r w:rsidR="00FC55CE">
        <w:rPr>
          <w:rFonts w:eastAsia="Times New Roman" w:cs="Times New Roman"/>
          <w:lang w:val="en-GB" w:eastAsia="en-GB"/>
        </w:rPr>
        <w:t xml:space="preserve">) </w:t>
      </w:r>
      <w:r w:rsidR="00615926">
        <w:rPr>
          <w:rFonts w:eastAsia="Times New Roman" w:cs="Times New Roman"/>
          <w:lang w:val="en-GB" w:eastAsia="en-GB"/>
        </w:rPr>
        <w:t xml:space="preserve">larger </w:t>
      </w:r>
      <w:r w:rsidR="00854EF8">
        <w:rPr>
          <w:rFonts w:eastAsia="Times New Roman" w:cs="Times New Roman"/>
          <w:lang w:val="en-GB" w:eastAsia="en-GB"/>
        </w:rPr>
        <w:t xml:space="preserve">effect-sizes </w:t>
      </w:r>
      <w:r w:rsidR="006943E0">
        <w:rPr>
          <w:rFonts w:eastAsia="Times New Roman" w:cs="Times New Roman"/>
          <w:lang w:val="en-GB" w:eastAsia="en-GB"/>
        </w:rPr>
        <w:t>(</w:t>
      </w:r>
      <w:r w:rsidR="008851BE">
        <w:rPr>
          <w:rFonts w:eastAsia="Times New Roman" w:cs="Times New Roman"/>
          <w:lang w:val="en-GB" w:eastAsia="en-GB"/>
        </w:rPr>
        <w:t xml:space="preserve">Polanin et al., 2016; </w:t>
      </w:r>
      <w:r w:rsidR="0081690F" w:rsidRPr="0081690F">
        <w:rPr>
          <w:rFonts w:eastAsia="Times New Roman" w:cs="Times New Roman"/>
          <w:lang w:val="en-GB" w:eastAsia="en-GB"/>
        </w:rPr>
        <w:t xml:space="preserve">Chow &amp; Ekholm </w:t>
      </w:r>
      <w:r w:rsidR="0081690F">
        <w:rPr>
          <w:rFonts w:eastAsia="Times New Roman" w:cs="Times New Roman"/>
          <w:lang w:val="en-GB" w:eastAsia="en-GB"/>
        </w:rPr>
        <w:t>2018)</w:t>
      </w:r>
      <w:r w:rsidR="00E51F9B">
        <w:rPr>
          <w:rFonts w:eastAsia="Times New Roman" w:cs="Times New Roman"/>
          <w:lang w:val="en-GB" w:eastAsia="en-GB"/>
        </w:rPr>
        <w:t xml:space="preserve"> </w:t>
      </w:r>
      <w:r w:rsidR="000F2B97" w:rsidRPr="007E12C6">
        <w:rPr>
          <w:rFonts w:eastAsia="Times New Roman" w:cs="Times New Roman"/>
          <w:lang w:val="en-GB" w:eastAsia="en-GB"/>
        </w:rPr>
        <w:lastRenderedPageBreak/>
        <w:t>To identify studies not captured by the electronic databases search we will also</w:t>
      </w:r>
      <w:r w:rsidR="00B07650" w:rsidRPr="007E12C6">
        <w:rPr>
          <w:rFonts w:eastAsia="Times New Roman" w:cs="Times New Roman"/>
          <w:lang w:val="en-GB" w:eastAsia="en-GB"/>
        </w:rPr>
        <w:t>:</w:t>
      </w:r>
      <w:r w:rsidR="009A335C" w:rsidRPr="007E12C6">
        <w:rPr>
          <w:rFonts w:eastAsia="Times New Roman" w:cs="Times New Roman"/>
          <w:lang w:val="en-GB" w:eastAsia="en-GB"/>
        </w:rPr>
        <w:t xml:space="preserve"> (a) </w:t>
      </w:r>
      <w:del w:id="85" w:author="Gaskell Christopher" w:date="2022-03-05T13:58:00Z">
        <w:r w:rsidR="009A335C" w:rsidRPr="007E12C6" w:rsidDel="00146B11">
          <w:rPr>
            <w:rFonts w:eastAsia="Times New Roman" w:cs="Times New Roman"/>
            <w:lang w:val="en-GB" w:eastAsia="en-GB"/>
          </w:rPr>
          <w:delText>manual</w:delText>
        </w:r>
        <w:r w:rsidR="00F00D7D" w:rsidDel="00146B11">
          <w:rPr>
            <w:rFonts w:eastAsia="Times New Roman" w:cs="Times New Roman"/>
            <w:lang w:val="en-GB" w:eastAsia="en-GB"/>
          </w:rPr>
          <w:delText>ly</w:delText>
        </w:r>
        <w:r w:rsidR="009A335C" w:rsidRPr="007E12C6" w:rsidDel="00146B11">
          <w:rPr>
            <w:rFonts w:eastAsia="Times New Roman" w:cs="Times New Roman"/>
            <w:lang w:val="en-GB" w:eastAsia="en-GB"/>
          </w:rPr>
          <w:delText xml:space="preserve"> search </w:delText>
        </w:r>
        <w:r w:rsidR="000F2B97" w:rsidRPr="007E12C6" w:rsidDel="00146B11">
          <w:rPr>
            <w:rFonts w:eastAsia="Times New Roman" w:cs="Times New Roman"/>
            <w:lang w:val="en-GB" w:eastAsia="en-GB"/>
          </w:rPr>
          <w:delText xml:space="preserve">study </w:delText>
        </w:r>
        <w:r w:rsidR="009A335C" w:rsidRPr="007E12C6" w:rsidDel="00146B11">
          <w:rPr>
            <w:rFonts w:eastAsia="Times New Roman" w:cs="Times New Roman"/>
            <w:lang w:val="en-GB" w:eastAsia="en-GB"/>
          </w:rPr>
          <w:delText>reference lists</w:delText>
        </w:r>
      </w:del>
      <w:ins w:id="86" w:author="Gaskell Christopher" w:date="2022-03-05T13:58:00Z">
        <w:r w:rsidR="00146B11">
          <w:rPr>
            <w:rFonts w:eastAsia="Times New Roman" w:cs="Times New Roman"/>
            <w:lang w:val="en-GB" w:eastAsia="en-GB"/>
          </w:rPr>
          <w:t>undertake forward/</w:t>
        </w:r>
      </w:ins>
      <w:ins w:id="87" w:author="Gaskell Christopher" w:date="2022-03-05T14:01:00Z">
        <w:r w:rsidR="00146B11">
          <w:rPr>
            <w:rFonts w:eastAsia="Times New Roman" w:cs="Times New Roman"/>
            <w:lang w:val="en-GB" w:eastAsia="en-GB"/>
          </w:rPr>
          <w:t>backward</w:t>
        </w:r>
      </w:ins>
      <w:ins w:id="88" w:author="Gaskell Christopher" w:date="2022-03-05T13:58:00Z">
        <w:r w:rsidR="00146B11">
          <w:rPr>
            <w:rFonts w:eastAsia="Times New Roman" w:cs="Times New Roman"/>
            <w:lang w:val="en-GB" w:eastAsia="en-GB"/>
          </w:rPr>
          <w:t xml:space="preserve"> citation searching</w:t>
        </w:r>
        <w:r w:rsidR="00146B11">
          <w:rPr>
            <w:rStyle w:val="FootnoteReference"/>
            <w:rFonts w:eastAsia="Times New Roman" w:cs="Times New Roman"/>
            <w:lang w:eastAsia="en-GB"/>
          </w:rPr>
          <w:footnoteReference w:id="1"/>
        </w:r>
      </w:ins>
      <w:r w:rsidR="00F00D7D">
        <w:rPr>
          <w:rFonts w:eastAsia="Times New Roman" w:cs="Times New Roman"/>
          <w:lang w:val="en-GB" w:eastAsia="en-GB"/>
        </w:rPr>
        <w:t>;</w:t>
      </w:r>
      <w:del w:id="93" w:author="Gaskell Christopher" w:date="2022-03-05T14:01:00Z">
        <w:r w:rsidR="00F00D7D" w:rsidDel="00146B11">
          <w:rPr>
            <w:rFonts w:eastAsia="Times New Roman" w:cs="Times New Roman"/>
            <w:lang w:val="en-GB" w:eastAsia="en-GB"/>
          </w:rPr>
          <w:delText xml:space="preserve"> </w:delText>
        </w:r>
        <w:r w:rsidR="009A335C" w:rsidRPr="007E12C6" w:rsidDel="00146B11">
          <w:rPr>
            <w:rFonts w:eastAsia="Times New Roman" w:cs="Times New Roman"/>
            <w:lang w:val="en-GB" w:eastAsia="en-GB"/>
          </w:rPr>
          <w:delText>(b) forward citation search (using Google Scholar</w:delText>
        </w:r>
        <w:r w:rsidR="0086580B" w:rsidDel="00146B11">
          <w:rPr>
            <w:rFonts w:eastAsia="Times New Roman" w:cs="Times New Roman"/>
            <w:lang w:val="en-GB" w:eastAsia="en-GB"/>
          </w:rPr>
          <w:delText xml:space="preserve"> and/or systematic search databases</w:delText>
        </w:r>
        <w:r w:rsidR="009A335C" w:rsidRPr="007E12C6" w:rsidDel="00146B11">
          <w:rPr>
            <w:rFonts w:eastAsia="Times New Roman" w:cs="Times New Roman"/>
            <w:lang w:val="en-GB" w:eastAsia="en-GB"/>
          </w:rPr>
          <w:delText>)</w:delText>
        </w:r>
        <w:r w:rsidR="00F00D7D" w:rsidDel="00146B11">
          <w:rPr>
            <w:rFonts w:eastAsia="Times New Roman" w:cs="Times New Roman"/>
            <w:lang w:val="en-GB" w:eastAsia="en-GB"/>
          </w:rPr>
          <w:delText>;</w:delText>
        </w:r>
      </w:del>
      <w:r w:rsidR="00EF51BC">
        <w:rPr>
          <w:rFonts w:eastAsia="Times New Roman" w:cs="Times New Roman"/>
          <w:lang w:val="en-GB" w:eastAsia="en-GB"/>
        </w:rPr>
        <w:t xml:space="preserve"> </w:t>
      </w:r>
      <w:r w:rsidR="00692C4C">
        <w:rPr>
          <w:rFonts w:eastAsia="Times New Roman" w:cs="Times New Roman"/>
          <w:lang w:val="en-GB" w:eastAsia="en-GB"/>
        </w:rPr>
        <w:t>(</w:t>
      </w:r>
      <w:ins w:id="94" w:author="Gaskell Christopher" w:date="2022-03-05T14:01:00Z">
        <w:r w:rsidR="00146B11">
          <w:rPr>
            <w:rFonts w:eastAsia="Times New Roman" w:cs="Times New Roman"/>
            <w:lang w:val="en-GB" w:eastAsia="en-GB"/>
          </w:rPr>
          <w:t>b</w:t>
        </w:r>
      </w:ins>
      <w:del w:id="95" w:author="Gaskell Christopher" w:date="2022-03-05T14:01:00Z">
        <w:r w:rsidR="00DE3AC5" w:rsidDel="00146B11">
          <w:rPr>
            <w:rFonts w:eastAsia="Times New Roman" w:cs="Times New Roman"/>
            <w:lang w:val="en-GB" w:eastAsia="en-GB"/>
          </w:rPr>
          <w:delText>c</w:delText>
        </w:r>
      </w:del>
      <w:r w:rsidR="00692C4C">
        <w:rPr>
          <w:rFonts w:eastAsia="Times New Roman" w:cs="Times New Roman"/>
          <w:lang w:val="en-GB" w:eastAsia="en-GB"/>
        </w:rPr>
        <w:t>) contact leading researchers in the field</w:t>
      </w:r>
      <w:r w:rsidR="00C711D6">
        <w:rPr>
          <w:rFonts w:eastAsia="Times New Roman" w:cs="Times New Roman"/>
          <w:lang w:val="en-GB" w:eastAsia="en-GB"/>
        </w:rPr>
        <w:t>; and (</w:t>
      </w:r>
      <w:ins w:id="96" w:author="Gaskell Christopher" w:date="2022-03-05T14:01:00Z">
        <w:r w:rsidR="00146B11">
          <w:rPr>
            <w:rFonts w:eastAsia="Times New Roman" w:cs="Times New Roman"/>
            <w:lang w:val="en-GB" w:eastAsia="en-GB"/>
          </w:rPr>
          <w:t>c</w:t>
        </w:r>
      </w:ins>
      <w:del w:id="97" w:author="Gaskell Christopher" w:date="2022-03-05T14:01:00Z">
        <w:r w:rsidR="00DE3AC5" w:rsidDel="00146B11">
          <w:rPr>
            <w:rFonts w:eastAsia="Times New Roman" w:cs="Times New Roman"/>
            <w:lang w:val="en-GB" w:eastAsia="en-GB"/>
          </w:rPr>
          <w:delText>d</w:delText>
        </w:r>
      </w:del>
      <w:r w:rsidR="00C711D6">
        <w:rPr>
          <w:rFonts w:eastAsia="Times New Roman" w:cs="Times New Roman"/>
          <w:lang w:val="en-GB" w:eastAsia="en-GB"/>
        </w:rPr>
        <w:t>) scan reference lists from key relevant reviews and meta-analyses (</w:t>
      </w:r>
      <w:r w:rsidR="00E251F9">
        <w:rPr>
          <w:rFonts w:eastAsia="Times New Roman" w:cs="Times New Roman"/>
          <w:lang w:val="en-GB" w:eastAsia="en-GB"/>
        </w:rPr>
        <w:t xml:space="preserve">Carlson &amp; </w:t>
      </w:r>
      <w:r w:rsidR="00C711D6">
        <w:rPr>
          <w:rFonts w:eastAsia="Times New Roman" w:cs="Times New Roman"/>
          <w:lang w:val="en-GB" w:eastAsia="en-GB"/>
        </w:rPr>
        <w:t>Perry</w:t>
      </w:r>
      <w:r w:rsidR="00DE3AC5">
        <w:rPr>
          <w:rFonts w:eastAsia="Times New Roman" w:cs="Times New Roman"/>
          <w:lang w:val="en-GB" w:eastAsia="en-GB"/>
        </w:rPr>
        <w:t xml:space="preserve">, </w:t>
      </w:r>
      <w:r w:rsidR="00C711D6">
        <w:rPr>
          <w:rFonts w:eastAsia="Times New Roman" w:cs="Times New Roman"/>
          <w:lang w:val="en-GB" w:eastAsia="en-GB"/>
        </w:rPr>
        <w:t>2017).</w:t>
      </w:r>
      <w:r w:rsidR="00B96DB0">
        <w:rPr>
          <w:rFonts w:eastAsia="Times New Roman" w:cs="Times New Roman"/>
          <w:lang w:val="en-GB" w:eastAsia="en-GB"/>
        </w:rPr>
        <w:t xml:space="preserve"> </w:t>
      </w:r>
      <w:r w:rsidR="009A335C" w:rsidRPr="007E12C6">
        <w:rPr>
          <w:rFonts w:eastAsia="Times New Roman" w:cs="Times New Roman"/>
          <w:lang w:val="en-GB" w:eastAsia="en-GB"/>
        </w:rPr>
        <w:t xml:space="preserve">Article titles relevant to the current review </w:t>
      </w:r>
      <w:r w:rsidR="00B07650" w:rsidRPr="007E12C6">
        <w:rPr>
          <w:rFonts w:eastAsia="Times New Roman" w:cs="Times New Roman"/>
          <w:lang w:val="en-GB" w:eastAsia="en-GB"/>
        </w:rPr>
        <w:t>will be reviewed using study exclusion/inclusion criteria</w:t>
      </w:r>
      <w:r w:rsidR="00692C4C">
        <w:rPr>
          <w:rFonts w:eastAsia="Times New Roman" w:cs="Times New Roman"/>
          <w:lang w:val="en-GB" w:eastAsia="en-GB"/>
        </w:rPr>
        <w:t xml:space="preserve">. </w:t>
      </w:r>
    </w:p>
    <w:tbl>
      <w:tblPr>
        <w:tblStyle w:val="TableGrid"/>
        <w:tblW w:w="0" w:type="auto"/>
        <w:tblLook w:val="04A0" w:firstRow="1" w:lastRow="0" w:firstColumn="1" w:lastColumn="0" w:noHBand="0" w:noVBand="1"/>
      </w:tblPr>
      <w:tblGrid>
        <w:gridCol w:w="1560"/>
        <w:gridCol w:w="3260"/>
        <w:gridCol w:w="4530"/>
      </w:tblGrid>
      <w:tr w:rsidR="00840B8D" w14:paraId="16160C8C" w14:textId="77777777" w:rsidTr="00CD4316">
        <w:tc>
          <w:tcPr>
            <w:tcW w:w="9350" w:type="dxa"/>
            <w:gridSpan w:val="3"/>
            <w:tcBorders>
              <w:top w:val="nil"/>
              <w:left w:val="nil"/>
              <w:bottom w:val="single" w:sz="4" w:space="0" w:color="auto"/>
              <w:right w:val="nil"/>
            </w:tcBorders>
          </w:tcPr>
          <w:p w14:paraId="48300DA1" w14:textId="10D50493" w:rsidR="007C1230" w:rsidRDefault="007C1230" w:rsidP="002F01BD">
            <w:pPr>
              <w:pStyle w:val="BodyText"/>
              <w:spacing w:line="240" w:lineRule="auto"/>
              <w:ind w:firstLine="0"/>
              <w:rPr>
                <w:rFonts w:eastAsia="Times New Roman" w:cs="Times New Roman"/>
                <w:b/>
                <w:bCs/>
                <w:lang w:val="en-GB" w:eastAsia="en-GB"/>
              </w:rPr>
            </w:pPr>
            <w:r w:rsidRPr="007E1AB9">
              <w:rPr>
                <w:rFonts w:eastAsia="Times New Roman" w:cs="Times New Roman"/>
                <w:b/>
                <w:bCs/>
                <w:lang w:val="en-GB" w:eastAsia="en-GB"/>
              </w:rPr>
              <w:t xml:space="preserve">Table </w:t>
            </w:r>
            <w:r w:rsidR="00BD6B4D">
              <w:rPr>
                <w:rFonts w:eastAsia="Times New Roman" w:cs="Times New Roman"/>
                <w:b/>
                <w:bCs/>
                <w:lang w:val="en-GB" w:eastAsia="en-GB"/>
              </w:rPr>
              <w:t>2</w:t>
            </w:r>
            <w:r w:rsidRPr="007E1AB9">
              <w:rPr>
                <w:rFonts w:eastAsia="Times New Roman" w:cs="Times New Roman"/>
                <w:b/>
                <w:bCs/>
                <w:lang w:val="en-GB" w:eastAsia="en-GB"/>
              </w:rPr>
              <w:t>:</w:t>
            </w:r>
          </w:p>
          <w:p w14:paraId="3B53BA12" w14:textId="34AB39D3" w:rsidR="007C1230" w:rsidRPr="007E1AB9" w:rsidRDefault="007C1230" w:rsidP="002F01BD">
            <w:pPr>
              <w:pStyle w:val="BodyText"/>
              <w:spacing w:line="240" w:lineRule="auto"/>
              <w:ind w:firstLine="0"/>
              <w:rPr>
                <w:rFonts w:eastAsia="Times New Roman" w:cs="Times New Roman"/>
                <w:i/>
                <w:iCs/>
                <w:lang w:val="en-GB" w:eastAsia="en-GB"/>
              </w:rPr>
            </w:pPr>
            <w:r w:rsidRPr="007E1AB9">
              <w:rPr>
                <w:rFonts w:eastAsia="Times New Roman" w:cs="Times New Roman"/>
                <w:i/>
                <w:iCs/>
                <w:lang w:val="en-GB" w:eastAsia="en-GB"/>
              </w:rPr>
              <w:t>Inclusion and exclusion criteria</w:t>
            </w:r>
          </w:p>
        </w:tc>
      </w:tr>
      <w:tr w:rsidR="00840B8D" w14:paraId="79B3E911" w14:textId="77777777" w:rsidTr="00CD4316">
        <w:tc>
          <w:tcPr>
            <w:tcW w:w="1560" w:type="dxa"/>
            <w:tcBorders>
              <w:top w:val="single" w:sz="4" w:space="0" w:color="auto"/>
              <w:left w:val="nil"/>
              <w:bottom w:val="single" w:sz="4" w:space="0" w:color="auto"/>
              <w:right w:val="nil"/>
            </w:tcBorders>
          </w:tcPr>
          <w:p w14:paraId="66EC1FB0" w14:textId="77777777" w:rsidR="007C1230" w:rsidRDefault="007C1230" w:rsidP="002F01BD">
            <w:pPr>
              <w:pStyle w:val="BodyText"/>
              <w:spacing w:line="240" w:lineRule="auto"/>
              <w:ind w:firstLine="0"/>
              <w:rPr>
                <w:rFonts w:eastAsia="Times New Roman" w:cs="Times New Roman"/>
                <w:lang w:val="en-GB" w:eastAsia="en-GB"/>
              </w:rPr>
            </w:pPr>
          </w:p>
        </w:tc>
        <w:tc>
          <w:tcPr>
            <w:tcW w:w="3260" w:type="dxa"/>
            <w:tcBorders>
              <w:top w:val="single" w:sz="4" w:space="0" w:color="auto"/>
              <w:left w:val="nil"/>
              <w:bottom w:val="single" w:sz="4" w:space="0" w:color="auto"/>
              <w:right w:val="nil"/>
            </w:tcBorders>
          </w:tcPr>
          <w:p w14:paraId="0B88920F" w14:textId="77777777" w:rsidR="007C1230" w:rsidRDefault="007C1230" w:rsidP="002F01BD">
            <w:pPr>
              <w:pStyle w:val="BodyText"/>
              <w:spacing w:line="240" w:lineRule="auto"/>
              <w:ind w:firstLine="0"/>
              <w:rPr>
                <w:rFonts w:eastAsia="Times New Roman" w:cs="Times New Roman"/>
                <w:lang w:val="en-GB" w:eastAsia="en-GB"/>
              </w:rPr>
            </w:pPr>
            <w:r>
              <w:rPr>
                <w:rFonts w:eastAsia="Times New Roman" w:cs="Times New Roman"/>
                <w:lang w:val="en-GB" w:eastAsia="en-GB"/>
              </w:rPr>
              <w:t>Inclusion</w:t>
            </w:r>
          </w:p>
        </w:tc>
        <w:tc>
          <w:tcPr>
            <w:tcW w:w="4530" w:type="dxa"/>
            <w:tcBorders>
              <w:top w:val="single" w:sz="4" w:space="0" w:color="auto"/>
              <w:left w:val="nil"/>
              <w:bottom w:val="single" w:sz="4" w:space="0" w:color="auto"/>
              <w:right w:val="nil"/>
            </w:tcBorders>
          </w:tcPr>
          <w:p w14:paraId="11580B3D" w14:textId="77777777" w:rsidR="007C1230" w:rsidRDefault="007C1230" w:rsidP="002F01BD">
            <w:pPr>
              <w:pStyle w:val="BodyText"/>
              <w:spacing w:line="240" w:lineRule="auto"/>
              <w:ind w:firstLine="0"/>
              <w:rPr>
                <w:rFonts w:eastAsia="Times New Roman" w:cs="Times New Roman"/>
                <w:lang w:val="en-GB" w:eastAsia="en-GB"/>
              </w:rPr>
            </w:pPr>
            <w:r>
              <w:rPr>
                <w:rFonts w:eastAsia="Times New Roman" w:cs="Times New Roman"/>
                <w:lang w:val="en-GB" w:eastAsia="en-GB"/>
              </w:rPr>
              <w:t xml:space="preserve">Exclusion </w:t>
            </w:r>
          </w:p>
        </w:tc>
      </w:tr>
      <w:tr w:rsidR="00840B8D" w14:paraId="5C916E41" w14:textId="77777777" w:rsidTr="00CD4316">
        <w:tc>
          <w:tcPr>
            <w:tcW w:w="1560" w:type="dxa"/>
            <w:tcBorders>
              <w:top w:val="single" w:sz="4" w:space="0" w:color="auto"/>
              <w:left w:val="nil"/>
              <w:bottom w:val="nil"/>
              <w:right w:val="nil"/>
            </w:tcBorders>
            <w:shd w:val="clear" w:color="auto" w:fill="F2F2F2" w:themeFill="background1" w:themeFillShade="F2"/>
          </w:tcPr>
          <w:p w14:paraId="06011D14" w14:textId="77777777" w:rsidR="007C1230" w:rsidRDefault="007C1230" w:rsidP="002F01BD">
            <w:pPr>
              <w:pStyle w:val="BodyText"/>
              <w:spacing w:line="240" w:lineRule="auto"/>
              <w:ind w:firstLine="0"/>
              <w:rPr>
                <w:rFonts w:eastAsia="Times New Roman" w:cs="Times New Roman"/>
                <w:lang w:val="en-GB" w:eastAsia="en-GB"/>
              </w:rPr>
            </w:pPr>
            <w:r>
              <w:rPr>
                <w:rFonts w:eastAsia="Times New Roman" w:cs="Times New Roman"/>
                <w:lang w:val="en-GB" w:eastAsia="en-GB"/>
              </w:rPr>
              <w:t xml:space="preserve">Population </w:t>
            </w:r>
          </w:p>
        </w:tc>
        <w:tc>
          <w:tcPr>
            <w:tcW w:w="3260" w:type="dxa"/>
            <w:tcBorders>
              <w:top w:val="single" w:sz="4" w:space="0" w:color="auto"/>
              <w:left w:val="nil"/>
              <w:bottom w:val="nil"/>
              <w:right w:val="nil"/>
            </w:tcBorders>
            <w:shd w:val="clear" w:color="auto" w:fill="F2F2F2" w:themeFill="background1" w:themeFillShade="F2"/>
          </w:tcPr>
          <w:p w14:paraId="73C52AF4" w14:textId="1760B816" w:rsidR="007C1230" w:rsidRDefault="007C1230" w:rsidP="002F01BD">
            <w:pPr>
              <w:pStyle w:val="BodyText"/>
              <w:spacing w:line="240" w:lineRule="auto"/>
              <w:ind w:firstLine="0"/>
              <w:rPr>
                <w:rFonts w:eastAsia="Times New Roman" w:cs="Times New Roman"/>
                <w:lang w:val="en-GB" w:eastAsia="en-GB"/>
              </w:rPr>
            </w:pPr>
            <w:r>
              <w:rPr>
                <w:rFonts w:eastAsia="Times New Roman" w:cs="Times New Roman"/>
                <w:lang w:val="en-GB" w:eastAsia="en-GB"/>
              </w:rPr>
              <w:t>Adults (1</w:t>
            </w:r>
            <w:r w:rsidR="00913ED9">
              <w:rPr>
                <w:rFonts w:eastAsia="Times New Roman" w:cs="Times New Roman"/>
                <w:lang w:val="en-GB" w:eastAsia="en-GB"/>
              </w:rPr>
              <w:t>6</w:t>
            </w:r>
            <w:r>
              <w:rPr>
                <w:rFonts w:eastAsia="Times New Roman" w:cs="Times New Roman"/>
                <w:lang w:val="en-GB" w:eastAsia="en-GB"/>
              </w:rPr>
              <w:t xml:space="preserve"> years or older) reported to have a diagnosis of FS</w:t>
            </w:r>
          </w:p>
        </w:tc>
        <w:tc>
          <w:tcPr>
            <w:tcW w:w="4530" w:type="dxa"/>
            <w:tcBorders>
              <w:top w:val="single" w:sz="4" w:space="0" w:color="auto"/>
              <w:left w:val="nil"/>
              <w:bottom w:val="nil"/>
              <w:right w:val="nil"/>
            </w:tcBorders>
            <w:shd w:val="clear" w:color="auto" w:fill="F2F2F2" w:themeFill="background1" w:themeFillShade="F2"/>
          </w:tcPr>
          <w:p w14:paraId="6E0DD6A9" w14:textId="6446852F" w:rsidR="007C1230" w:rsidRDefault="00645B3F" w:rsidP="001C0100">
            <w:pPr>
              <w:pStyle w:val="BodyText"/>
              <w:spacing w:line="240" w:lineRule="auto"/>
              <w:ind w:firstLine="0"/>
              <w:rPr>
                <w:rFonts w:eastAsia="Times New Roman" w:cs="Times New Roman"/>
                <w:lang w:val="en-GB" w:eastAsia="en-GB"/>
              </w:rPr>
            </w:pPr>
            <w:r>
              <w:rPr>
                <w:rFonts w:eastAsia="Times New Roman" w:cs="Times New Roman"/>
                <w:lang w:val="en-GB" w:eastAsia="en-GB"/>
              </w:rPr>
              <w:t xml:space="preserve">Samples with a majority proportion of patients who are (i) under the age of 16; or </w:t>
            </w:r>
            <w:r w:rsidR="001C0100">
              <w:rPr>
                <w:rFonts w:eastAsia="Times New Roman" w:cs="Times New Roman"/>
                <w:lang w:val="en-GB" w:eastAsia="en-GB"/>
              </w:rPr>
              <w:t xml:space="preserve">(ii) </w:t>
            </w:r>
            <w:r>
              <w:rPr>
                <w:rFonts w:eastAsia="Times New Roman" w:cs="Times New Roman"/>
                <w:lang w:val="en-GB" w:eastAsia="en-GB"/>
              </w:rPr>
              <w:t xml:space="preserve">experience </w:t>
            </w:r>
            <w:r w:rsidR="007C1230">
              <w:rPr>
                <w:rFonts w:eastAsia="Times New Roman" w:cs="Times New Roman"/>
                <w:lang w:val="en-GB" w:eastAsia="en-GB"/>
              </w:rPr>
              <w:t>mixed seizure disorder (FS and epilepsy)</w:t>
            </w:r>
            <w:r w:rsidR="001C0100">
              <w:rPr>
                <w:rFonts w:eastAsia="Times New Roman" w:cs="Times New Roman"/>
                <w:lang w:val="en-GB" w:eastAsia="en-GB"/>
              </w:rPr>
              <w:t>.</w:t>
            </w:r>
          </w:p>
        </w:tc>
      </w:tr>
      <w:tr w:rsidR="00840B8D" w14:paraId="0AC1D9E3" w14:textId="77777777" w:rsidTr="004A64D7">
        <w:tc>
          <w:tcPr>
            <w:tcW w:w="1560" w:type="dxa"/>
            <w:tcBorders>
              <w:top w:val="nil"/>
              <w:left w:val="nil"/>
              <w:bottom w:val="nil"/>
              <w:right w:val="nil"/>
            </w:tcBorders>
          </w:tcPr>
          <w:p w14:paraId="728D68B4" w14:textId="77777777" w:rsidR="007C1230" w:rsidRDefault="007C1230" w:rsidP="002F01BD">
            <w:pPr>
              <w:pStyle w:val="BodyText"/>
              <w:spacing w:line="240" w:lineRule="auto"/>
              <w:ind w:firstLine="0"/>
              <w:rPr>
                <w:rFonts w:eastAsia="Times New Roman" w:cs="Times New Roman"/>
                <w:lang w:val="en-GB" w:eastAsia="en-GB"/>
              </w:rPr>
            </w:pPr>
            <w:r>
              <w:rPr>
                <w:rFonts w:eastAsia="Times New Roman" w:cs="Times New Roman"/>
                <w:lang w:val="en-GB" w:eastAsia="en-GB"/>
              </w:rPr>
              <w:t xml:space="preserve">Intervention </w:t>
            </w:r>
          </w:p>
        </w:tc>
        <w:tc>
          <w:tcPr>
            <w:tcW w:w="3260" w:type="dxa"/>
            <w:tcBorders>
              <w:top w:val="nil"/>
              <w:left w:val="nil"/>
              <w:bottom w:val="nil"/>
              <w:right w:val="nil"/>
            </w:tcBorders>
          </w:tcPr>
          <w:p w14:paraId="35F6C7D0" w14:textId="77777777" w:rsidR="007C1230" w:rsidRDefault="007C1230" w:rsidP="002F01BD">
            <w:pPr>
              <w:pStyle w:val="BodyText"/>
              <w:spacing w:line="240" w:lineRule="auto"/>
              <w:ind w:firstLine="0"/>
              <w:rPr>
                <w:rFonts w:eastAsia="Times New Roman" w:cs="Times New Roman"/>
                <w:lang w:val="en-GB" w:eastAsia="en-GB"/>
              </w:rPr>
            </w:pPr>
            <w:r>
              <w:rPr>
                <w:rFonts w:eastAsia="Times New Roman" w:cs="Times New Roman"/>
                <w:lang w:val="en-GB" w:eastAsia="en-GB"/>
              </w:rPr>
              <w:t>Psychological treatment such as CBT, psychodynamic psychotherapy, psychoeducation. Delivered on a 1:1 and groups basis</w:t>
            </w:r>
          </w:p>
        </w:tc>
        <w:tc>
          <w:tcPr>
            <w:tcW w:w="4530" w:type="dxa"/>
            <w:tcBorders>
              <w:top w:val="nil"/>
              <w:left w:val="nil"/>
              <w:bottom w:val="nil"/>
              <w:right w:val="nil"/>
            </w:tcBorders>
          </w:tcPr>
          <w:p w14:paraId="575C4B4E" w14:textId="73C35B14" w:rsidR="007C1230" w:rsidRDefault="007C1230" w:rsidP="002F01BD">
            <w:pPr>
              <w:pStyle w:val="BodyText"/>
              <w:spacing w:line="240" w:lineRule="auto"/>
              <w:ind w:firstLine="0"/>
              <w:rPr>
                <w:rFonts w:eastAsia="Times New Roman" w:cs="Times New Roman"/>
                <w:lang w:val="en-GB" w:eastAsia="en-GB"/>
              </w:rPr>
            </w:pPr>
            <w:r>
              <w:rPr>
                <w:rFonts w:eastAsia="Times New Roman" w:cs="Times New Roman"/>
                <w:lang w:val="en-GB" w:eastAsia="en-GB"/>
              </w:rPr>
              <w:t xml:space="preserve">Solely focusing on a non-psychological treatment.  </w:t>
            </w:r>
          </w:p>
        </w:tc>
      </w:tr>
      <w:tr w:rsidR="00840B8D" w14:paraId="63F8459C" w14:textId="77777777" w:rsidTr="004A64D7">
        <w:tc>
          <w:tcPr>
            <w:tcW w:w="1560" w:type="dxa"/>
            <w:tcBorders>
              <w:top w:val="nil"/>
              <w:left w:val="nil"/>
              <w:bottom w:val="nil"/>
              <w:right w:val="nil"/>
            </w:tcBorders>
            <w:shd w:val="clear" w:color="auto" w:fill="F2F2F2" w:themeFill="background1" w:themeFillShade="F2"/>
          </w:tcPr>
          <w:p w14:paraId="49D0982E" w14:textId="77777777" w:rsidR="007C1230" w:rsidRDefault="007C1230" w:rsidP="002F01BD">
            <w:pPr>
              <w:pStyle w:val="BodyText"/>
              <w:spacing w:line="240" w:lineRule="auto"/>
              <w:ind w:firstLine="0"/>
              <w:rPr>
                <w:rFonts w:eastAsia="Times New Roman" w:cs="Times New Roman"/>
                <w:lang w:val="en-GB" w:eastAsia="en-GB"/>
              </w:rPr>
            </w:pPr>
            <w:r>
              <w:rPr>
                <w:rFonts w:eastAsia="Times New Roman" w:cs="Times New Roman"/>
                <w:lang w:val="en-GB" w:eastAsia="en-GB"/>
              </w:rPr>
              <w:t>Comparison</w:t>
            </w:r>
          </w:p>
        </w:tc>
        <w:tc>
          <w:tcPr>
            <w:tcW w:w="3260" w:type="dxa"/>
            <w:tcBorders>
              <w:top w:val="nil"/>
              <w:left w:val="nil"/>
              <w:bottom w:val="nil"/>
              <w:right w:val="nil"/>
            </w:tcBorders>
            <w:shd w:val="clear" w:color="auto" w:fill="F2F2F2" w:themeFill="background1" w:themeFillShade="F2"/>
          </w:tcPr>
          <w:p w14:paraId="626AF7D2" w14:textId="77777777" w:rsidR="007C1230" w:rsidRDefault="007C1230" w:rsidP="002F01BD">
            <w:pPr>
              <w:pStyle w:val="BodyText"/>
              <w:spacing w:line="240" w:lineRule="auto"/>
              <w:ind w:firstLine="0"/>
              <w:rPr>
                <w:rFonts w:eastAsia="Times New Roman" w:cs="Times New Roman"/>
                <w:lang w:val="en-GB" w:eastAsia="en-GB"/>
              </w:rPr>
            </w:pPr>
            <w:r>
              <w:rPr>
                <w:rFonts w:eastAsia="Times New Roman" w:cs="Times New Roman"/>
                <w:lang w:val="en-GB" w:eastAsia="en-GB"/>
              </w:rPr>
              <w:t xml:space="preserve">Any comparison group </w:t>
            </w:r>
          </w:p>
        </w:tc>
        <w:tc>
          <w:tcPr>
            <w:tcW w:w="4530" w:type="dxa"/>
            <w:tcBorders>
              <w:top w:val="nil"/>
              <w:left w:val="nil"/>
              <w:bottom w:val="nil"/>
              <w:right w:val="nil"/>
            </w:tcBorders>
            <w:shd w:val="clear" w:color="auto" w:fill="F2F2F2" w:themeFill="background1" w:themeFillShade="F2"/>
          </w:tcPr>
          <w:p w14:paraId="3CB22EB2" w14:textId="77777777" w:rsidR="007C1230" w:rsidRDefault="007C1230" w:rsidP="002F01BD">
            <w:pPr>
              <w:pStyle w:val="BodyText"/>
              <w:numPr>
                <w:ilvl w:val="0"/>
                <w:numId w:val="23"/>
              </w:numPr>
              <w:spacing w:line="240" w:lineRule="auto"/>
              <w:rPr>
                <w:rFonts w:eastAsia="Times New Roman" w:cs="Times New Roman"/>
                <w:lang w:val="en-GB" w:eastAsia="en-GB"/>
              </w:rPr>
            </w:pPr>
          </w:p>
        </w:tc>
      </w:tr>
      <w:tr w:rsidR="00840B8D" w14:paraId="018F7F2F" w14:textId="77777777" w:rsidTr="00CD4316">
        <w:tc>
          <w:tcPr>
            <w:tcW w:w="1560" w:type="dxa"/>
            <w:tcBorders>
              <w:top w:val="nil"/>
              <w:left w:val="nil"/>
              <w:bottom w:val="nil"/>
              <w:right w:val="nil"/>
            </w:tcBorders>
          </w:tcPr>
          <w:p w14:paraId="5D2A87CD" w14:textId="77777777" w:rsidR="007C1230" w:rsidRDefault="007C1230" w:rsidP="002F01BD">
            <w:pPr>
              <w:pStyle w:val="BodyText"/>
              <w:spacing w:line="240" w:lineRule="auto"/>
              <w:ind w:firstLine="0"/>
              <w:rPr>
                <w:rFonts w:eastAsia="Times New Roman" w:cs="Times New Roman"/>
                <w:lang w:val="en-GB" w:eastAsia="en-GB"/>
              </w:rPr>
            </w:pPr>
            <w:r>
              <w:rPr>
                <w:rFonts w:eastAsia="Times New Roman" w:cs="Times New Roman"/>
                <w:lang w:val="en-GB" w:eastAsia="en-GB"/>
              </w:rPr>
              <w:t xml:space="preserve">Outcome </w:t>
            </w:r>
          </w:p>
        </w:tc>
        <w:tc>
          <w:tcPr>
            <w:tcW w:w="3260" w:type="dxa"/>
            <w:tcBorders>
              <w:top w:val="nil"/>
              <w:left w:val="nil"/>
              <w:bottom w:val="nil"/>
              <w:right w:val="nil"/>
            </w:tcBorders>
          </w:tcPr>
          <w:p w14:paraId="43A8A016" w14:textId="77777777" w:rsidR="007C1230" w:rsidRDefault="007C1230" w:rsidP="002F01BD">
            <w:pPr>
              <w:pStyle w:val="BodyText"/>
              <w:spacing w:line="240" w:lineRule="auto"/>
              <w:ind w:firstLine="0"/>
              <w:rPr>
                <w:rFonts w:eastAsia="Times New Roman" w:cs="Times New Roman"/>
                <w:lang w:val="en-GB" w:eastAsia="en-GB"/>
              </w:rPr>
            </w:pPr>
            <w:r>
              <w:rPr>
                <w:rFonts w:eastAsia="Times New Roman" w:cs="Times New Roman"/>
                <w:lang w:val="en-GB" w:eastAsia="en-GB"/>
              </w:rPr>
              <w:t xml:space="preserve">Patient reported outcome measure utilising a standardised tool assessing psychological, emotional and/or behavioural functioning  </w:t>
            </w:r>
          </w:p>
        </w:tc>
        <w:tc>
          <w:tcPr>
            <w:tcW w:w="4530" w:type="dxa"/>
            <w:tcBorders>
              <w:top w:val="nil"/>
              <w:left w:val="nil"/>
              <w:bottom w:val="nil"/>
              <w:right w:val="nil"/>
            </w:tcBorders>
          </w:tcPr>
          <w:p w14:paraId="371232F3" w14:textId="77777777" w:rsidR="007C1230" w:rsidRDefault="007C1230" w:rsidP="002F01BD">
            <w:pPr>
              <w:pStyle w:val="BodyText"/>
              <w:spacing w:line="240" w:lineRule="auto"/>
              <w:ind w:firstLine="0"/>
              <w:rPr>
                <w:rFonts w:eastAsia="Times New Roman" w:cs="Times New Roman"/>
                <w:lang w:val="en-GB" w:eastAsia="en-GB"/>
              </w:rPr>
            </w:pPr>
            <w:r>
              <w:rPr>
                <w:rFonts w:eastAsia="Times New Roman" w:cs="Times New Roman"/>
                <w:lang w:val="en-GB" w:eastAsia="en-GB"/>
              </w:rPr>
              <w:t xml:space="preserve">Non-patient reported outcome measure </w:t>
            </w:r>
          </w:p>
        </w:tc>
      </w:tr>
      <w:tr w:rsidR="00840B8D" w14:paraId="4FABC747" w14:textId="77777777" w:rsidTr="00CD4316">
        <w:tc>
          <w:tcPr>
            <w:tcW w:w="1560" w:type="dxa"/>
            <w:tcBorders>
              <w:top w:val="nil"/>
              <w:left w:val="nil"/>
              <w:bottom w:val="single" w:sz="4" w:space="0" w:color="auto"/>
              <w:right w:val="nil"/>
            </w:tcBorders>
            <w:shd w:val="clear" w:color="auto" w:fill="F2F2F2" w:themeFill="background1" w:themeFillShade="F2"/>
          </w:tcPr>
          <w:p w14:paraId="465665AA" w14:textId="77777777" w:rsidR="007C1230" w:rsidRDefault="007C1230" w:rsidP="002F01BD">
            <w:pPr>
              <w:pStyle w:val="BodyText"/>
              <w:spacing w:line="240" w:lineRule="auto"/>
              <w:ind w:firstLine="0"/>
              <w:rPr>
                <w:rFonts w:eastAsia="Times New Roman" w:cs="Times New Roman"/>
                <w:lang w:val="en-GB" w:eastAsia="en-GB"/>
              </w:rPr>
            </w:pPr>
            <w:r>
              <w:rPr>
                <w:rFonts w:eastAsia="Times New Roman" w:cs="Times New Roman"/>
                <w:lang w:val="en-GB" w:eastAsia="en-GB"/>
              </w:rPr>
              <w:t>Other</w:t>
            </w:r>
          </w:p>
        </w:tc>
        <w:tc>
          <w:tcPr>
            <w:tcW w:w="3260" w:type="dxa"/>
            <w:tcBorders>
              <w:top w:val="nil"/>
              <w:left w:val="nil"/>
              <w:bottom w:val="single" w:sz="4" w:space="0" w:color="auto"/>
              <w:right w:val="nil"/>
            </w:tcBorders>
            <w:shd w:val="clear" w:color="auto" w:fill="F2F2F2" w:themeFill="background1" w:themeFillShade="F2"/>
          </w:tcPr>
          <w:p w14:paraId="7B870DA9" w14:textId="77777777" w:rsidR="007C1230" w:rsidRDefault="007C1230" w:rsidP="002F01BD">
            <w:pPr>
              <w:pStyle w:val="BodyText"/>
              <w:spacing w:line="240" w:lineRule="auto"/>
              <w:ind w:firstLine="0"/>
              <w:rPr>
                <w:rFonts w:eastAsia="Times New Roman" w:cs="Times New Roman"/>
                <w:lang w:val="en-GB" w:eastAsia="en-GB"/>
              </w:rPr>
            </w:pPr>
          </w:p>
        </w:tc>
        <w:tc>
          <w:tcPr>
            <w:tcW w:w="4530" w:type="dxa"/>
            <w:tcBorders>
              <w:top w:val="nil"/>
              <w:left w:val="nil"/>
              <w:bottom w:val="single" w:sz="4" w:space="0" w:color="auto"/>
              <w:right w:val="nil"/>
            </w:tcBorders>
            <w:shd w:val="clear" w:color="auto" w:fill="F2F2F2" w:themeFill="background1" w:themeFillShade="F2"/>
          </w:tcPr>
          <w:p w14:paraId="0724039C" w14:textId="44278738" w:rsidR="007C1230" w:rsidRDefault="007C1230" w:rsidP="002F01BD">
            <w:pPr>
              <w:pStyle w:val="BodyText"/>
              <w:spacing w:line="240" w:lineRule="auto"/>
              <w:ind w:firstLine="0"/>
              <w:rPr>
                <w:rFonts w:eastAsia="Times New Roman" w:cs="Times New Roman"/>
                <w:lang w:val="en-GB" w:eastAsia="en-GB"/>
              </w:rPr>
            </w:pPr>
            <w:r>
              <w:rPr>
                <w:rFonts w:eastAsia="Times New Roman" w:cs="Times New Roman"/>
                <w:lang w:val="en-GB" w:eastAsia="en-GB"/>
              </w:rPr>
              <w:t>Case study</w:t>
            </w:r>
            <w:r w:rsidR="00C15D99">
              <w:rPr>
                <w:rFonts w:eastAsia="Times New Roman" w:cs="Times New Roman"/>
                <w:lang w:val="en-GB" w:eastAsia="en-GB"/>
              </w:rPr>
              <w:t>, single-case experimental studies</w:t>
            </w:r>
            <w:r>
              <w:rPr>
                <w:rFonts w:eastAsia="Times New Roman" w:cs="Times New Roman"/>
                <w:lang w:val="en-GB" w:eastAsia="en-GB"/>
              </w:rPr>
              <w:t xml:space="preserve"> </w:t>
            </w:r>
          </w:p>
        </w:tc>
      </w:tr>
    </w:tbl>
    <w:p w14:paraId="4B22101E" w14:textId="77777777" w:rsidR="00AC6A20" w:rsidDel="00146B11" w:rsidRDefault="00AC6A20" w:rsidP="00961F7C">
      <w:pPr>
        <w:pStyle w:val="BodyText"/>
        <w:ind w:firstLine="0"/>
        <w:rPr>
          <w:del w:id="98" w:author="Gaskell Christopher" w:date="2022-03-05T14:01:00Z"/>
          <w:rFonts w:eastAsia="Times New Roman" w:cs="Times New Roman"/>
          <w:lang w:val="en-GB" w:eastAsia="en-GB"/>
        </w:rPr>
      </w:pPr>
    </w:p>
    <w:p w14:paraId="54EB6257" w14:textId="6950A188" w:rsidR="00FA1E2E" w:rsidRPr="007E12C6" w:rsidRDefault="0001090E" w:rsidP="00961F7C">
      <w:pPr>
        <w:pStyle w:val="BodyText"/>
        <w:ind w:firstLine="0"/>
        <w:rPr>
          <w:rFonts w:eastAsia="Times New Roman" w:cs="Times New Roman"/>
          <w:lang w:val="en-GB" w:eastAsia="en-GB"/>
        </w:rPr>
      </w:pPr>
      <w:r>
        <w:rPr>
          <w:rFonts w:eastAsia="Times New Roman" w:cs="Times New Roman"/>
          <w:lang w:val="en-GB" w:eastAsia="en-GB"/>
        </w:rPr>
        <w:t xml:space="preserve">Database search </w:t>
      </w:r>
      <w:r w:rsidR="003C1E98">
        <w:rPr>
          <w:rFonts w:eastAsia="Times New Roman" w:cs="Times New Roman"/>
          <w:lang w:val="en-GB" w:eastAsia="en-GB"/>
        </w:rPr>
        <w:t>results</w:t>
      </w:r>
      <w:r>
        <w:rPr>
          <w:rFonts w:eastAsia="Times New Roman" w:cs="Times New Roman"/>
          <w:lang w:val="en-GB" w:eastAsia="en-GB"/>
        </w:rPr>
        <w:t xml:space="preserve"> will be </w:t>
      </w:r>
      <w:r w:rsidR="003C1E98">
        <w:rPr>
          <w:rFonts w:eastAsia="Times New Roman" w:cs="Times New Roman"/>
          <w:lang w:val="en-GB" w:eastAsia="en-GB"/>
        </w:rPr>
        <w:t xml:space="preserve">exported (.ris files), collapsed, stripped </w:t>
      </w:r>
      <w:r w:rsidR="00923605" w:rsidRPr="007E12C6">
        <w:rPr>
          <w:rFonts w:eastAsia="Times New Roman" w:cs="Times New Roman"/>
          <w:lang w:val="en-GB" w:eastAsia="en-GB"/>
        </w:rPr>
        <w:t xml:space="preserve">of </w:t>
      </w:r>
      <w:r w:rsidR="00D929C1" w:rsidRPr="007E12C6">
        <w:rPr>
          <w:rFonts w:eastAsia="Times New Roman" w:cs="Times New Roman"/>
          <w:lang w:val="en-GB" w:eastAsia="en-GB"/>
        </w:rPr>
        <w:t>duplicates</w:t>
      </w:r>
      <w:r w:rsidR="008458EF">
        <w:rPr>
          <w:rFonts w:eastAsia="Times New Roman" w:cs="Times New Roman"/>
          <w:lang w:val="en-GB" w:eastAsia="en-GB"/>
        </w:rPr>
        <w:t>,</w:t>
      </w:r>
      <w:r w:rsidR="00D929C1" w:rsidRPr="007E12C6">
        <w:rPr>
          <w:rFonts w:eastAsia="Times New Roman" w:cs="Times New Roman"/>
          <w:lang w:val="en-GB" w:eastAsia="en-GB"/>
        </w:rPr>
        <w:t xml:space="preserve"> </w:t>
      </w:r>
      <w:r w:rsidR="003C1E98">
        <w:rPr>
          <w:rFonts w:eastAsia="Times New Roman" w:cs="Times New Roman"/>
          <w:lang w:val="en-GB" w:eastAsia="en-GB"/>
        </w:rPr>
        <w:t xml:space="preserve">and then </w:t>
      </w:r>
      <w:r w:rsidR="00D929C1" w:rsidRPr="007E12C6">
        <w:rPr>
          <w:rFonts w:eastAsia="Times New Roman" w:cs="Times New Roman"/>
          <w:lang w:val="en-GB" w:eastAsia="en-GB"/>
        </w:rPr>
        <w:t xml:space="preserve">imported to </w:t>
      </w:r>
      <w:del w:id="99" w:author="Gaskell Christopher" w:date="2022-03-05T14:01:00Z">
        <w:r w:rsidR="00D929C1" w:rsidRPr="007E1AB9" w:rsidDel="00146B11">
          <w:rPr>
            <w:rFonts w:eastAsia="Times New Roman" w:cs="Times New Roman"/>
            <w:i/>
            <w:iCs/>
            <w:lang w:val="en-GB" w:eastAsia="en-GB"/>
          </w:rPr>
          <w:delText>Rayyan</w:delText>
        </w:r>
        <w:r w:rsidR="00D929C1" w:rsidRPr="007E12C6" w:rsidDel="00146B11">
          <w:rPr>
            <w:rFonts w:eastAsia="Times New Roman" w:cs="Times New Roman"/>
            <w:lang w:val="en-GB" w:eastAsia="en-GB"/>
          </w:rPr>
          <w:delText xml:space="preserve"> (Ouzzani et al., 2016)</w:delText>
        </w:r>
        <w:r w:rsidR="00BC57EE" w:rsidDel="00146B11">
          <w:rPr>
            <w:rFonts w:eastAsia="Times New Roman" w:cs="Times New Roman"/>
            <w:lang w:val="en-GB" w:eastAsia="en-GB"/>
          </w:rPr>
          <w:delText xml:space="preserve"> as a single .ris file</w:delText>
        </w:r>
        <w:r w:rsidR="003F44A3" w:rsidDel="00146B11">
          <w:rPr>
            <w:rFonts w:eastAsia="Times New Roman" w:cs="Times New Roman"/>
            <w:lang w:val="en-GB" w:eastAsia="en-GB"/>
          </w:rPr>
          <w:delText xml:space="preserve">. Rayyan is </w:delText>
        </w:r>
        <w:r w:rsidR="00D929C1" w:rsidRPr="007E12C6" w:rsidDel="00146B11">
          <w:rPr>
            <w:rFonts w:eastAsia="Times New Roman" w:cs="Times New Roman"/>
            <w:lang w:val="en-GB" w:eastAsia="en-GB"/>
          </w:rPr>
          <w:delText>a web-platform that supports title/abstract screening through blinding decision results among collaborators</w:delText>
        </w:r>
        <w:r w:rsidR="00056BB6" w:rsidDel="00146B11">
          <w:rPr>
            <w:rFonts w:eastAsia="Times New Roman" w:cs="Times New Roman"/>
            <w:lang w:val="en-GB" w:eastAsia="en-GB"/>
          </w:rPr>
          <w:delText xml:space="preserve"> and </w:delText>
        </w:r>
        <w:r w:rsidR="00F0012A" w:rsidDel="00146B11">
          <w:rPr>
            <w:rFonts w:eastAsia="Times New Roman" w:cs="Times New Roman"/>
            <w:lang w:val="en-GB" w:eastAsia="en-GB"/>
          </w:rPr>
          <w:delText>sort</w:delText>
        </w:r>
        <w:r w:rsidR="00BB1DD0" w:rsidDel="00146B11">
          <w:rPr>
            <w:rFonts w:eastAsia="Times New Roman" w:cs="Times New Roman"/>
            <w:lang w:val="en-GB" w:eastAsia="en-GB"/>
          </w:rPr>
          <w:delText xml:space="preserve">ing </w:delText>
        </w:r>
        <w:r w:rsidR="00F0012A" w:rsidDel="00146B11">
          <w:rPr>
            <w:rFonts w:eastAsia="Times New Roman" w:cs="Times New Roman"/>
            <w:lang w:val="en-GB" w:eastAsia="en-GB"/>
          </w:rPr>
          <w:delText xml:space="preserve">abstracts by probability of inclusion </w:delText>
        </w:r>
        <w:r w:rsidR="005635ED" w:rsidDel="00146B11">
          <w:rPr>
            <w:rFonts w:eastAsia="Times New Roman" w:cs="Times New Roman"/>
            <w:lang w:val="en-GB" w:eastAsia="en-GB"/>
          </w:rPr>
          <w:delText>through</w:delText>
        </w:r>
        <w:r w:rsidR="00F0012A" w:rsidDel="00146B11">
          <w:rPr>
            <w:rFonts w:eastAsia="Times New Roman" w:cs="Times New Roman"/>
            <w:lang w:val="en-GB" w:eastAsia="en-GB"/>
          </w:rPr>
          <w:delText xml:space="preserve"> text mining</w:delText>
        </w:r>
      </w:del>
      <w:ins w:id="100" w:author="Gaskell Christopher" w:date="2022-03-05T14:01:00Z">
        <w:r w:rsidR="00146B11">
          <w:rPr>
            <w:rFonts w:eastAsia="Times New Roman" w:cs="Times New Roman"/>
            <w:i/>
            <w:iCs/>
            <w:lang w:val="en-GB" w:eastAsia="en-GB"/>
          </w:rPr>
          <w:t>Microsoft Excel</w:t>
        </w:r>
      </w:ins>
      <w:r w:rsidR="00D929C1" w:rsidRPr="007E12C6">
        <w:rPr>
          <w:rFonts w:eastAsia="Times New Roman" w:cs="Times New Roman"/>
          <w:lang w:val="en-GB" w:eastAsia="en-GB"/>
        </w:rPr>
        <w:t xml:space="preserve">. </w:t>
      </w:r>
      <w:r w:rsidR="00C93989">
        <w:rPr>
          <w:rFonts w:eastAsia="Times New Roman" w:cs="Times New Roman"/>
          <w:lang w:val="en-GB" w:eastAsia="en-GB"/>
        </w:rPr>
        <w:t xml:space="preserve">Manuscripts for </w:t>
      </w:r>
      <w:r w:rsidR="00B57EA7">
        <w:rPr>
          <w:rFonts w:eastAsia="Times New Roman" w:cs="Times New Roman"/>
          <w:lang w:val="en-GB" w:eastAsia="en-GB"/>
        </w:rPr>
        <w:t>s</w:t>
      </w:r>
      <w:r w:rsidR="00D929C1" w:rsidRPr="007E12C6">
        <w:rPr>
          <w:rFonts w:eastAsia="Times New Roman" w:cs="Times New Roman"/>
          <w:lang w:val="en-GB" w:eastAsia="en-GB"/>
        </w:rPr>
        <w:t xml:space="preserve">tudies identified from the systematic search </w:t>
      </w:r>
      <w:r w:rsidR="00923605" w:rsidRPr="007E12C6">
        <w:rPr>
          <w:rFonts w:eastAsia="Times New Roman" w:cs="Times New Roman"/>
          <w:lang w:val="en-GB" w:eastAsia="en-GB"/>
        </w:rPr>
        <w:t>will be</w:t>
      </w:r>
      <w:r w:rsidR="00D929C1" w:rsidRPr="007E12C6">
        <w:rPr>
          <w:rFonts w:eastAsia="Times New Roman" w:cs="Times New Roman"/>
          <w:lang w:val="en-GB" w:eastAsia="en-GB"/>
        </w:rPr>
        <w:t xml:space="preserve"> </w:t>
      </w:r>
      <w:r w:rsidR="00C93989">
        <w:rPr>
          <w:rFonts w:eastAsia="Times New Roman" w:cs="Times New Roman"/>
          <w:lang w:val="en-GB" w:eastAsia="en-GB"/>
        </w:rPr>
        <w:t>retrieved</w:t>
      </w:r>
      <w:r w:rsidR="00B57EA7">
        <w:rPr>
          <w:rFonts w:eastAsia="Times New Roman" w:cs="Times New Roman"/>
          <w:lang w:val="en-GB" w:eastAsia="en-GB"/>
        </w:rPr>
        <w:t xml:space="preserve">. </w:t>
      </w:r>
      <w:r w:rsidR="003333AB">
        <w:rPr>
          <w:rFonts w:eastAsia="Times New Roman" w:cs="Times New Roman"/>
          <w:lang w:val="en-GB" w:eastAsia="en-GB"/>
        </w:rPr>
        <w:t xml:space="preserve">Articles will be </w:t>
      </w:r>
      <w:r w:rsidR="00D929C1" w:rsidRPr="007E12C6">
        <w:rPr>
          <w:rFonts w:eastAsia="Times New Roman" w:cs="Times New Roman"/>
          <w:lang w:val="en-GB" w:eastAsia="en-GB"/>
        </w:rPr>
        <w:t>screened using a pre-developed and piloted screening tool</w:t>
      </w:r>
      <w:r w:rsidR="00CF5964">
        <w:rPr>
          <w:rFonts w:eastAsia="Times New Roman" w:cs="Times New Roman"/>
          <w:lang w:val="en-GB" w:eastAsia="en-GB"/>
        </w:rPr>
        <w:t xml:space="preserve"> (Appendix A)</w:t>
      </w:r>
      <w:r w:rsidR="00923605" w:rsidRPr="007E12C6">
        <w:rPr>
          <w:rFonts w:eastAsia="Times New Roman" w:cs="Times New Roman"/>
          <w:lang w:val="en-GB" w:eastAsia="en-GB"/>
        </w:rPr>
        <w:t xml:space="preserve">. </w:t>
      </w:r>
      <w:r w:rsidR="008C76B4">
        <w:rPr>
          <w:rFonts w:eastAsia="Times New Roman" w:cs="Times New Roman"/>
          <w:lang w:val="en-GB" w:eastAsia="en-GB"/>
        </w:rPr>
        <w:t>For s</w:t>
      </w:r>
      <w:r w:rsidR="00543C40">
        <w:rPr>
          <w:rFonts w:eastAsia="Times New Roman" w:cs="Times New Roman"/>
          <w:lang w:val="en-GB" w:eastAsia="en-GB"/>
        </w:rPr>
        <w:t xml:space="preserve">tudies not available through the authors </w:t>
      </w:r>
      <w:r w:rsidR="008C76B4">
        <w:rPr>
          <w:rFonts w:eastAsia="Times New Roman" w:cs="Times New Roman"/>
          <w:lang w:val="en-GB" w:eastAsia="en-GB"/>
        </w:rPr>
        <w:t>institutions</w:t>
      </w:r>
      <w:r w:rsidR="004279E4">
        <w:rPr>
          <w:rFonts w:eastAsia="Times New Roman" w:cs="Times New Roman"/>
          <w:lang w:val="en-GB" w:eastAsia="en-GB"/>
        </w:rPr>
        <w:t>’ an</w:t>
      </w:r>
      <w:r w:rsidR="008C76B4">
        <w:rPr>
          <w:rFonts w:eastAsia="Times New Roman" w:cs="Times New Roman"/>
          <w:lang w:val="en-GB" w:eastAsia="en-GB"/>
        </w:rPr>
        <w:t xml:space="preserve"> e-mail/ResearchGate </w:t>
      </w:r>
      <w:r w:rsidR="00A52C23">
        <w:rPr>
          <w:rFonts w:eastAsia="Times New Roman" w:cs="Times New Roman"/>
          <w:lang w:val="en-GB" w:eastAsia="en-GB"/>
        </w:rPr>
        <w:t xml:space="preserve">message will be sent </w:t>
      </w:r>
      <w:r w:rsidR="008C76B4">
        <w:rPr>
          <w:rFonts w:eastAsia="Times New Roman" w:cs="Times New Roman"/>
          <w:lang w:val="en-GB" w:eastAsia="en-GB"/>
        </w:rPr>
        <w:t xml:space="preserve">to corresponding authors </w:t>
      </w:r>
      <w:r w:rsidR="00A52C23">
        <w:rPr>
          <w:rFonts w:eastAsia="Times New Roman" w:cs="Times New Roman"/>
          <w:lang w:val="en-GB" w:eastAsia="en-GB"/>
        </w:rPr>
        <w:t xml:space="preserve">to request access </w:t>
      </w:r>
      <w:r w:rsidR="008C76B4">
        <w:rPr>
          <w:rFonts w:eastAsia="Times New Roman" w:cs="Times New Roman"/>
          <w:lang w:val="en-GB" w:eastAsia="en-GB"/>
        </w:rPr>
        <w:t>(</w:t>
      </w:r>
      <w:r w:rsidR="00C23850">
        <w:rPr>
          <w:rFonts w:eastAsia="Times New Roman" w:cs="Times New Roman"/>
          <w:lang w:val="en-GB" w:eastAsia="en-GB"/>
        </w:rPr>
        <w:t>two-week</w:t>
      </w:r>
      <w:r w:rsidR="008C76B4">
        <w:rPr>
          <w:rFonts w:eastAsia="Times New Roman" w:cs="Times New Roman"/>
          <w:lang w:val="en-GB" w:eastAsia="en-GB"/>
        </w:rPr>
        <w:t xml:space="preserve"> response time)</w:t>
      </w:r>
      <w:r w:rsidR="00C23850">
        <w:rPr>
          <w:rFonts w:eastAsia="Times New Roman" w:cs="Times New Roman"/>
          <w:lang w:val="en-GB" w:eastAsia="en-GB"/>
        </w:rPr>
        <w:t>.</w:t>
      </w:r>
      <w:r w:rsidR="008C76B4">
        <w:rPr>
          <w:rFonts w:eastAsia="Times New Roman" w:cs="Times New Roman"/>
          <w:lang w:val="en-GB" w:eastAsia="en-GB"/>
        </w:rPr>
        <w:t xml:space="preserve"> </w:t>
      </w:r>
      <w:r w:rsidR="003333AB">
        <w:rPr>
          <w:rFonts w:eastAsia="Times New Roman" w:cs="Times New Roman"/>
          <w:lang w:val="en-GB" w:eastAsia="en-GB"/>
        </w:rPr>
        <w:t xml:space="preserve">Reasons for </w:t>
      </w:r>
      <w:r w:rsidR="00F220CF">
        <w:rPr>
          <w:rFonts w:eastAsia="Times New Roman" w:cs="Times New Roman"/>
          <w:lang w:val="en-GB" w:eastAsia="en-GB"/>
        </w:rPr>
        <w:t xml:space="preserve">exclusion </w:t>
      </w:r>
      <w:r w:rsidR="00CF5964">
        <w:rPr>
          <w:rFonts w:eastAsia="Times New Roman" w:cs="Times New Roman"/>
          <w:lang w:val="en-GB" w:eastAsia="en-GB"/>
        </w:rPr>
        <w:t>will only be</w:t>
      </w:r>
      <w:r w:rsidR="00F220CF">
        <w:rPr>
          <w:rFonts w:eastAsia="Times New Roman" w:cs="Times New Roman"/>
          <w:lang w:val="en-GB" w:eastAsia="en-GB"/>
        </w:rPr>
        <w:t xml:space="preserve"> recorded at the full-text screening stage. </w:t>
      </w:r>
      <w:ins w:id="101" w:author="Gaskell Christopher" w:date="2022-03-05T14:02:00Z">
        <w:r w:rsidR="00146B11">
          <w:rPr>
            <w:rFonts w:eastAsia="Times New Roman" w:cs="Times New Roman"/>
            <w:lang w:val="en-GB" w:eastAsia="en-GB"/>
          </w:rPr>
          <w:t xml:space="preserve">Screening </w:t>
        </w:r>
      </w:ins>
      <w:ins w:id="102" w:author="Gaskell Christopher" w:date="2022-03-05T14:03:00Z">
        <w:r w:rsidR="00146B11">
          <w:rPr>
            <w:rFonts w:eastAsia="Times New Roman" w:cs="Times New Roman"/>
            <w:lang w:val="en-GB" w:eastAsia="en-GB"/>
          </w:rPr>
          <w:t>of</w:t>
        </w:r>
      </w:ins>
      <w:ins w:id="103" w:author="Gaskell Christopher" w:date="2022-03-05T14:02:00Z">
        <w:r w:rsidR="00146B11">
          <w:rPr>
            <w:rFonts w:eastAsia="Times New Roman" w:cs="Times New Roman"/>
            <w:lang w:val="en-GB" w:eastAsia="en-GB"/>
          </w:rPr>
          <w:t xml:space="preserve"> </w:t>
        </w:r>
      </w:ins>
      <w:del w:id="104" w:author="Gaskell Christopher" w:date="2022-03-05T14:02:00Z">
        <w:r w:rsidR="00D929C1" w:rsidRPr="007E12C6" w:rsidDel="00146B11">
          <w:rPr>
            <w:rFonts w:eastAsia="Times New Roman" w:cs="Times New Roman"/>
            <w:lang w:val="en-GB" w:eastAsia="en-GB"/>
          </w:rPr>
          <w:delText>A sub-sample</w:delText>
        </w:r>
        <w:r w:rsidR="0058295A" w:rsidDel="00146B11">
          <w:rPr>
            <w:rFonts w:eastAsia="Times New Roman" w:cs="Times New Roman"/>
            <w:lang w:val="en-GB" w:eastAsia="en-GB"/>
          </w:rPr>
          <w:delText xml:space="preserve"> (</w:delText>
        </w:r>
        <w:r w:rsidR="00EB70CA" w:rsidDel="00146B11">
          <w:rPr>
            <w:rFonts w:eastAsia="Times New Roman" w:cs="Times New Roman"/>
            <w:lang w:val="en-GB" w:eastAsia="en-GB"/>
          </w:rPr>
          <w:delText>25</w:delText>
        </w:r>
        <w:r w:rsidR="0058295A" w:rsidDel="00146B11">
          <w:rPr>
            <w:rFonts w:eastAsia="Times New Roman" w:cs="Times New Roman"/>
            <w:lang w:val="en-GB" w:eastAsia="en-GB"/>
          </w:rPr>
          <w:delText>%)</w:delText>
        </w:r>
        <w:r w:rsidR="00D929C1" w:rsidRPr="007E12C6" w:rsidDel="00146B11">
          <w:rPr>
            <w:rFonts w:eastAsia="Times New Roman" w:cs="Times New Roman"/>
            <w:lang w:val="en-GB" w:eastAsia="en-GB"/>
          </w:rPr>
          <w:delText xml:space="preserve"> </w:delText>
        </w:r>
        <w:r w:rsidR="00923605" w:rsidRPr="007E12C6" w:rsidDel="00146B11">
          <w:rPr>
            <w:rFonts w:eastAsia="Times New Roman" w:cs="Times New Roman"/>
            <w:lang w:val="en-GB" w:eastAsia="en-GB"/>
          </w:rPr>
          <w:delText xml:space="preserve">will be </w:delText>
        </w:r>
      </w:del>
      <w:ins w:id="105" w:author="Gaskell Christopher" w:date="2022-03-05T14:02:00Z">
        <w:r w:rsidR="00146B11">
          <w:rPr>
            <w:rFonts w:eastAsia="Times New Roman" w:cs="Times New Roman"/>
            <w:lang w:val="en-GB" w:eastAsia="en-GB"/>
          </w:rPr>
          <w:t>abstract</w:t>
        </w:r>
      </w:ins>
      <w:ins w:id="106" w:author="Gaskell Christopher" w:date="2022-03-05T14:03:00Z">
        <w:r w:rsidR="00146B11">
          <w:rPr>
            <w:rFonts w:eastAsia="Times New Roman" w:cs="Times New Roman"/>
            <w:lang w:val="en-GB" w:eastAsia="en-GB"/>
          </w:rPr>
          <w:t>s and titles was performed by two independent screeners (GR &amp; BN) with decision conflicts being resolved through c</w:t>
        </w:r>
      </w:ins>
      <w:ins w:id="107" w:author="Gaskell Christopher" w:date="2022-03-05T14:04:00Z">
        <w:r w:rsidR="00146B11">
          <w:rPr>
            <w:rFonts w:eastAsia="Times New Roman" w:cs="Times New Roman"/>
            <w:lang w:val="en-GB" w:eastAsia="en-GB"/>
          </w:rPr>
          <w:t>onsultation</w:t>
        </w:r>
      </w:ins>
      <w:del w:id="108" w:author="Gaskell Christopher" w:date="2022-03-05T14:03:00Z">
        <w:r w:rsidR="00D929C1" w:rsidRPr="007E12C6" w:rsidDel="00146B11">
          <w:rPr>
            <w:rFonts w:eastAsia="Times New Roman" w:cs="Times New Roman"/>
            <w:lang w:val="en-GB" w:eastAsia="en-GB"/>
          </w:rPr>
          <w:delText xml:space="preserve">screened by a second coder at </w:delText>
        </w:r>
        <w:r w:rsidR="00EB70CA" w:rsidDel="00146B11">
          <w:rPr>
            <w:rFonts w:eastAsia="Times New Roman" w:cs="Times New Roman"/>
            <w:lang w:val="en-GB" w:eastAsia="en-GB"/>
          </w:rPr>
          <w:delText>the abstract/screening stage</w:delText>
        </w:r>
      </w:del>
      <w:r w:rsidR="00EB70CA">
        <w:rPr>
          <w:rFonts w:eastAsia="Times New Roman" w:cs="Times New Roman"/>
          <w:lang w:val="en-GB" w:eastAsia="en-GB"/>
        </w:rPr>
        <w:t xml:space="preserve">. </w:t>
      </w:r>
      <w:del w:id="109" w:author="Gaskell Christopher" w:date="2022-03-05T14:04:00Z">
        <w:r w:rsidR="00EB70CA" w:rsidDel="00146B11">
          <w:rPr>
            <w:rFonts w:eastAsia="Times New Roman" w:cs="Times New Roman"/>
            <w:lang w:val="en-GB" w:eastAsia="en-GB"/>
          </w:rPr>
          <w:delText>Full-texts</w:delText>
        </w:r>
      </w:del>
      <w:ins w:id="110" w:author="Gaskell Christopher" w:date="2022-03-05T14:04:00Z">
        <w:r w:rsidR="00146B11">
          <w:rPr>
            <w:rFonts w:eastAsia="Times New Roman" w:cs="Times New Roman"/>
            <w:lang w:val="en-GB" w:eastAsia="en-GB"/>
          </w:rPr>
          <w:t>Full texts</w:t>
        </w:r>
      </w:ins>
      <w:r w:rsidR="00EB70CA">
        <w:rPr>
          <w:rFonts w:eastAsia="Times New Roman" w:cs="Times New Roman"/>
          <w:lang w:val="en-GB" w:eastAsia="en-GB"/>
        </w:rPr>
        <w:t xml:space="preserve"> will be screened by three </w:t>
      </w:r>
      <w:r w:rsidR="001905D2">
        <w:rPr>
          <w:rFonts w:eastAsia="Times New Roman" w:cs="Times New Roman"/>
          <w:lang w:val="en-GB" w:eastAsia="en-GB"/>
        </w:rPr>
        <w:t>members of the review team in tandem</w:t>
      </w:r>
      <w:ins w:id="111" w:author="Gaskell Christopher" w:date="2022-03-05T14:04:00Z">
        <w:r w:rsidR="00146B11">
          <w:rPr>
            <w:rFonts w:eastAsia="Times New Roman" w:cs="Times New Roman"/>
            <w:lang w:val="en-GB" w:eastAsia="en-GB"/>
          </w:rPr>
          <w:t xml:space="preserve"> with conflicts being resolved by majority rule</w:t>
        </w:r>
      </w:ins>
      <w:r w:rsidR="001905D2">
        <w:rPr>
          <w:rFonts w:eastAsia="Times New Roman" w:cs="Times New Roman"/>
          <w:lang w:val="en-GB" w:eastAsia="en-GB"/>
        </w:rPr>
        <w:t>.</w:t>
      </w:r>
      <w:r w:rsidR="00EB70CA">
        <w:rPr>
          <w:rFonts w:eastAsia="Times New Roman" w:cs="Times New Roman"/>
          <w:lang w:val="en-GB" w:eastAsia="en-GB"/>
        </w:rPr>
        <w:t xml:space="preserve"> </w:t>
      </w:r>
      <w:del w:id="112" w:author="Gaskell Christopher" w:date="2022-03-05T14:05:00Z">
        <w:r w:rsidR="00D929C1" w:rsidRPr="007E12C6" w:rsidDel="00146B11">
          <w:rPr>
            <w:rFonts w:eastAsia="Times New Roman" w:cs="Times New Roman"/>
            <w:lang w:val="en-GB" w:eastAsia="en-GB"/>
          </w:rPr>
          <w:delText xml:space="preserve">Percentage agreement and inter-rater reliability statistics (Kappa [κ], Cohen, 1960) </w:delText>
        </w:r>
        <w:r w:rsidR="008E5665" w:rsidDel="00146B11">
          <w:rPr>
            <w:rFonts w:eastAsia="Times New Roman" w:cs="Times New Roman"/>
            <w:lang w:val="en-GB" w:eastAsia="en-GB"/>
          </w:rPr>
          <w:delText>will be</w:delText>
        </w:r>
        <w:r w:rsidR="00D929C1" w:rsidRPr="007E12C6" w:rsidDel="00146B11">
          <w:rPr>
            <w:rFonts w:eastAsia="Times New Roman" w:cs="Times New Roman"/>
            <w:lang w:val="en-GB" w:eastAsia="en-GB"/>
          </w:rPr>
          <w:delText xml:space="preserve"> used to quantify screening precision. Descriptive classifiers available for interpreting κ </w:delText>
        </w:r>
        <w:r w:rsidR="008E5665" w:rsidDel="00146B11">
          <w:rPr>
            <w:rFonts w:eastAsia="Times New Roman" w:cs="Times New Roman"/>
            <w:lang w:val="en-GB" w:eastAsia="en-GB"/>
          </w:rPr>
          <w:delText>will be</w:delText>
        </w:r>
        <w:r w:rsidR="00D929C1" w:rsidRPr="007E12C6" w:rsidDel="00146B11">
          <w:rPr>
            <w:rFonts w:eastAsia="Times New Roman" w:cs="Times New Roman"/>
            <w:lang w:val="en-GB" w:eastAsia="en-GB"/>
          </w:rPr>
          <w:delText xml:space="preserve"> </w:delText>
        </w:r>
        <w:r w:rsidR="008E5665" w:rsidDel="00146B11">
          <w:rPr>
            <w:rFonts w:eastAsia="Times New Roman" w:cs="Times New Roman"/>
            <w:lang w:val="en-GB" w:eastAsia="en-GB"/>
          </w:rPr>
          <w:delText xml:space="preserve">used </w:delText>
        </w:r>
        <w:r w:rsidR="00D929C1" w:rsidRPr="007E12C6" w:rsidDel="00146B11">
          <w:rPr>
            <w:rFonts w:eastAsia="Times New Roman" w:cs="Times New Roman"/>
            <w:lang w:val="en-GB" w:eastAsia="en-GB"/>
          </w:rPr>
          <w:delText xml:space="preserve">(Landis &amp; Koch, 1977) consisting of slight (0-0.2), fair (0.2-0.4), moderate (0.4-0.6), substantial (0.6-0.8), and almost perfect (0.8-1.0). </w:delText>
        </w:r>
        <w:r w:rsidR="00B96BE6" w:rsidDel="00146B11">
          <w:rPr>
            <w:rFonts w:eastAsia="Times New Roman" w:cs="Times New Roman"/>
            <w:lang w:val="en-GB" w:eastAsia="en-GB"/>
          </w:rPr>
          <w:delText>25%</w:delText>
        </w:r>
        <w:r w:rsidR="00B96BE6" w:rsidRPr="007E12C6" w:rsidDel="00146B11">
          <w:rPr>
            <w:rFonts w:eastAsia="Times New Roman" w:cs="Times New Roman"/>
            <w:lang w:val="en-GB" w:eastAsia="en-GB"/>
          </w:rPr>
          <w:delText xml:space="preserve"> </w:delText>
        </w:r>
        <w:r w:rsidR="00D929C1" w:rsidRPr="007E12C6" w:rsidDel="00146B11">
          <w:rPr>
            <w:rFonts w:eastAsia="Times New Roman" w:cs="Times New Roman"/>
            <w:lang w:val="en-GB" w:eastAsia="en-GB"/>
          </w:rPr>
          <w:delText xml:space="preserve">titles/abstracts </w:delText>
        </w:r>
        <w:r w:rsidR="00923605" w:rsidRPr="007E12C6" w:rsidDel="00146B11">
          <w:rPr>
            <w:rFonts w:eastAsia="Times New Roman" w:cs="Times New Roman"/>
            <w:lang w:val="en-GB" w:eastAsia="en-GB"/>
          </w:rPr>
          <w:delText xml:space="preserve">and </w:delText>
        </w:r>
        <w:r w:rsidR="00D92B75" w:rsidDel="00146B11">
          <w:rPr>
            <w:rFonts w:eastAsia="Times New Roman" w:cs="Times New Roman"/>
            <w:lang w:val="en-GB" w:eastAsia="en-GB"/>
          </w:rPr>
          <w:delText>10</w:delText>
        </w:r>
        <w:r w:rsidR="00534882" w:rsidDel="00146B11">
          <w:rPr>
            <w:rFonts w:eastAsia="Times New Roman" w:cs="Times New Roman"/>
            <w:lang w:val="en-GB" w:eastAsia="en-GB"/>
          </w:rPr>
          <w:delText>0</w:delText>
        </w:r>
        <w:r w:rsidR="00D929C1" w:rsidRPr="007E12C6" w:rsidDel="00146B11">
          <w:rPr>
            <w:rFonts w:eastAsia="Times New Roman" w:cs="Times New Roman"/>
            <w:lang w:val="en-GB" w:eastAsia="en-GB"/>
          </w:rPr>
          <w:delText xml:space="preserve">% of full texts </w:delText>
        </w:r>
        <w:r w:rsidR="00923605" w:rsidRPr="007E12C6" w:rsidDel="00146B11">
          <w:rPr>
            <w:rFonts w:eastAsia="Times New Roman" w:cs="Times New Roman"/>
            <w:lang w:val="en-GB" w:eastAsia="en-GB"/>
          </w:rPr>
          <w:delText>will be</w:delText>
        </w:r>
        <w:r w:rsidR="00D929C1" w:rsidRPr="007E12C6" w:rsidDel="00146B11">
          <w:rPr>
            <w:rFonts w:eastAsia="Times New Roman" w:cs="Times New Roman"/>
            <w:lang w:val="en-GB" w:eastAsia="en-GB"/>
          </w:rPr>
          <w:delText xml:space="preserve"> coded by </w:delText>
        </w:r>
        <w:r w:rsidR="00534882" w:rsidDel="00146B11">
          <w:rPr>
            <w:rFonts w:eastAsia="Times New Roman" w:cs="Times New Roman"/>
            <w:lang w:val="en-GB" w:eastAsia="en-GB"/>
          </w:rPr>
          <w:delText>a</w:delText>
        </w:r>
        <w:r w:rsidR="003B6E6E" w:rsidDel="00146B11">
          <w:rPr>
            <w:rFonts w:eastAsia="Times New Roman" w:cs="Times New Roman"/>
            <w:lang w:val="en-GB" w:eastAsia="en-GB"/>
          </w:rPr>
          <w:delText xml:space="preserve"> second</w:delText>
        </w:r>
        <w:r w:rsidR="00534882" w:rsidDel="00146B11">
          <w:rPr>
            <w:rFonts w:eastAsia="Times New Roman" w:cs="Times New Roman"/>
            <w:lang w:val="en-GB" w:eastAsia="en-GB"/>
          </w:rPr>
          <w:delText xml:space="preserve"> coder</w:delText>
        </w:r>
        <w:r w:rsidR="00923605" w:rsidRPr="007E12C6" w:rsidDel="00146B11">
          <w:rPr>
            <w:rFonts w:eastAsia="Times New Roman" w:cs="Times New Roman"/>
            <w:lang w:val="en-GB" w:eastAsia="en-GB"/>
          </w:rPr>
          <w:delText>.</w:delText>
        </w:r>
      </w:del>
    </w:p>
    <w:p w14:paraId="0AC0840F" w14:textId="43FBB3FA" w:rsidR="003468A4" w:rsidRPr="007E12C6" w:rsidRDefault="006A33C6" w:rsidP="00FA1E2E">
      <w:pPr>
        <w:pStyle w:val="Heading2"/>
      </w:pPr>
      <w:bookmarkStart w:id="113" w:name="_Toc89624098"/>
      <w:r w:rsidRPr="007E12C6">
        <w:t>Types of studies</w:t>
      </w:r>
      <w:bookmarkEnd w:id="113"/>
    </w:p>
    <w:p w14:paraId="205E15EC" w14:textId="3F40D049" w:rsidR="00FB2A58" w:rsidRPr="007E12C6" w:rsidRDefault="00FB2A58" w:rsidP="00FB2A58">
      <w:pPr>
        <w:pStyle w:val="Heading3"/>
        <w:rPr>
          <w:rFonts w:cs="Times New Roman"/>
        </w:rPr>
      </w:pPr>
      <w:bookmarkStart w:id="114" w:name="_Toc89624099"/>
      <w:r w:rsidRPr="007E12C6">
        <w:rPr>
          <w:rFonts w:cs="Times New Roman"/>
        </w:rPr>
        <w:t>Condition of interest:</w:t>
      </w:r>
      <w:bookmarkEnd w:id="114"/>
    </w:p>
    <w:p w14:paraId="32452066" w14:textId="5B599375" w:rsidR="006A33C6" w:rsidRPr="007E12C6" w:rsidRDefault="00727B84" w:rsidP="006A33C6">
      <w:pPr>
        <w:pStyle w:val="BodyText"/>
        <w:ind w:firstLine="0"/>
        <w:rPr>
          <w:rFonts w:cs="Times New Roman"/>
        </w:rPr>
      </w:pPr>
      <w:r w:rsidRPr="007E12C6">
        <w:rPr>
          <w:rFonts w:cs="Times New Roman"/>
        </w:rPr>
        <w:t>S</w:t>
      </w:r>
      <w:r w:rsidR="006A33C6" w:rsidRPr="007E12C6">
        <w:rPr>
          <w:rFonts w:cs="Times New Roman"/>
        </w:rPr>
        <w:t xml:space="preserve">tudies that </w:t>
      </w:r>
      <w:r w:rsidRPr="007E12C6">
        <w:rPr>
          <w:rFonts w:cs="Times New Roman"/>
        </w:rPr>
        <w:t>include patients experiencing</w:t>
      </w:r>
      <w:r w:rsidR="004A3262" w:rsidRPr="007E12C6">
        <w:rPr>
          <w:rFonts w:cs="Times New Roman"/>
        </w:rPr>
        <w:t xml:space="preserve"> functional seizures</w:t>
      </w:r>
      <w:r w:rsidR="00FA1E2E">
        <w:rPr>
          <w:rFonts w:cs="Times New Roman"/>
        </w:rPr>
        <w:t xml:space="preserve"> will be included</w:t>
      </w:r>
      <w:r w:rsidR="004A3262" w:rsidRPr="007E12C6">
        <w:rPr>
          <w:rFonts w:cs="Times New Roman"/>
        </w:rPr>
        <w:t xml:space="preserve">. </w:t>
      </w:r>
      <w:r w:rsidR="00E337C8" w:rsidRPr="007E12C6">
        <w:rPr>
          <w:rFonts w:cs="Times New Roman"/>
        </w:rPr>
        <w:t>For</w:t>
      </w:r>
      <w:r w:rsidRPr="007E12C6">
        <w:rPr>
          <w:rFonts w:cs="Times New Roman"/>
        </w:rPr>
        <w:t xml:space="preserve"> this </w:t>
      </w:r>
      <w:r w:rsidR="00361F62" w:rsidRPr="007E12C6">
        <w:rPr>
          <w:rFonts w:cs="Times New Roman"/>
        </w:rPr>
        <w:t>review, the</w:t>
      </w:r>
      <w:r w:rsidR="00EC6211" w:rsidRPr="007E12C6">
        <w:rPr>
          <w:rFonts w:cs="Times New Roman"/>
        </w:rPr>
        <w:t xml:space="preserve"> presence of functional seizures </w:t>
      </w:r>
      <w:r w:rsidR="00E84745" w:rsidRPr="007E12C6">
        <w:rPr>
          <w:rFonts w:cs="Times New Roman"/>
        </w:rPr>
        <w:t>w</w:t>
      </w:r>
      <w:r w:rsidR="004B1EC0">
        <w:rPr>
          <w:rFonts w:cs="Times New Roman"/>
        </w:rPr>
        <w:t>ill be</w:t>
      </w:r>
      <w:r w:rsidR="00EC6211" w:rsidRPr="007E12C6">
        <w:rPr>
          <w:rFonts w:cs="Times New Roman"/>
        </w:rPr>
        <w:t xml:space="preserve"> accepted </w:t>
      </w:r>
      <w:r w:rsidR="00361F62" w:rsidRPr="007E12C6">
        <w:rPr>
          <w:rFonts w:cs="Times New Roman"/>
        </w:rPr>
        <w:t xml:space="preserve">by </w:t>
      </w:r>
      <w:r w:rsidR="00B97BD8">
        <w:rPr>
          <w:rFonts w:cs="Times New Roman"/>
        </w:rPr>
        <w:t>manuscript</w:t>
      </w:r>
      <w:r w:rsidR="00B97BD8" w:rsidRPr="007E12C6">
        <w:rPr>
          <w:rFonts w:cs="Times New Roman"/>
        </w:rPr>
        <w:t xml:space="preserve"> </w:t>
      </w:r>
      <w:r w:rsidR="004B1EC0" w:rsidRPr="007E12C6">
        <w:rPr>
          <w:rFonts w:cs="Times New Roman"/>
        </w:rPr>
        <w:t xml:space="preserve">sample </w:t>
      </w:r>
      <w:r w:rsidR="00E337C8" w:rsidRPr="007E12C6">
        <w:rPr>
          <w:rFonts w:cs="Times New Roman"/>
        </w:rPr>
        <w:t>description</w:t>
      </w:r>
      <w:r w:rsidR="00534882">
        <w:rPr>
          <w:rFonts w:cs="Times New Roman"/>
        </w:rPr>
        <w:t xml:space="preserve"> – however, method of diagnosis (</w:t>
      </w:r>
      <w:r w:rsidR="00895407">
        <w:rPr>
          <w:rFonts w:cs="Times New Roman"/>
        </w:rPr>
        <w:t>i.e.,</w:t>
      </w:r>
      <w:r w:rsidR="00534882">
        <w:rPr>
          <w:rFonts w:cs="Times New Roman"/>
        </w:rPr>
        <w:t xml:space="preserve"> VEEG) will be recorded and discussed in terms of possible implications for bias</w:t>
      </w:r>
      <w:r w:rsidR="00E337C8" w:rsidRPr="007E12C6">
        <w:rPr>
          <w:rFonts w:cs="Times New Roman"/>
        </w:rPr>
        <w:t xml:space="preserve">. </w:t>
      </w:r>
      <w:r w:rsidR="0003649B" w:rsidRPr="007E12C6">
        <w:rPr>
          <w:rFonts w:cs="Times New Roman"/>
        </w:rPr>
        <w:t xml:space="preserve">Due to the issue of nomenclature </w:t>
      </w:r>
      <w:r w:rsidR="00B97BD8">
        <w:rPr>
          <w:rFonts w:cs="Times New Roman"/>
        </w:rPr>
        <w:t>inherent in functional seizures</w:t>
      </w:r>
      <w:r w:rsidR="00350969" w:rsidRPr="007E12C6">
        <w:rPr>
          <w:rFonts w:cs="Times New Roman"/>
        </w:rPr>
        <w:t xml:space="preserve"> w</w:t>
      </w:r>
      <w:r w:rsidR="00E337C8" w:rsidRPr="007E12C6">
        <w:rPr>
          <w:rFonts w:cs="Times New Roman"/>
        </w:rPr>
        <w:t xml:space="preserve">e </w:t>
      </w:r>
      <w:r w:rsidR="004B1EC0">
        <w:rPr>
          <w:rFonts w:cs="Times New Roman"/>
        </w:rPr>
        <w:t>will</w:t>
      </w:r>
      <w:r w:rsidR="00E337C8" w:rsidRPr="007E12C6">
        <w:rPr>
          <w:rFonts w:cs="Times New Roman"/>
        </w:rPr>
        <w:t xml:space="preserve"> not require </w:t>
      </w:r>
      <w:r w:rsidR="00E84745" w:rsidRPr="007E12C6">
        <w:rPr>
          <w:rFonts w:cs="Times New Roman"/>
        </w:rPr>
        <w:t xml:space="preserve">evidence/comment that </w:t>
      </w:r>
      <w:r w:rsidR="00E337C8" w:rsidRPr="007E12C6">
        <w:rPr>
          <w:rFonts w:cs="Times New Roman"/>
        </w:rPr>
        <w:t xml:space="preserve">included participants </w:t>
      </w:r>
      <w:r w:rsidR="00B97BD8">
        <w:rPr>
          <w:rFonts w:cs="Times New Roman"/>
        </w:rPr>
        <w:t>hold</w:t>
      </w:r>
      <w:r w:rsidR="00B97BD8" w:rsidRPr="007E12C6">
        <w:rPr>
          <w:rFonts w:cs="Times New Roman"/>
        </w:rPr>
        <w:t xml:space="preserve"> </w:t>
      </w:r>
      <w:r w:rsidR="00E337C8" w:rsidRPr="007E12C6">
        <w:rPr>
          <w:rFonts w:cs="Times New Roman"/>
        </w:rPr>
        <w:t xml:space="preserve">a </w:t>
      </w:r>
      <w:r w:rsidR="00350969" w:rsidRPr="007E12C6">
        <w:rPr>
          <w:rFonts w:cs="Times New Roman"/>
        </w:rPr>
        <w:t xml:space="preserve">specific </w:t>
      </w:r>
      <w:r w:rsidR="00E84745" w:rsidRPr="007E12C6">
        <w:rPr>
          <w:rFonts w:cs="Times New Roman"/>
        </w:rPr>
        <w:t>diagnosis</w:t>
      </w:r>
      <w:r w:rsidR="0003649B" w:rsidRPr="007E12C6">
        <w:rPr>
          <w:rFonts w:cs="Times New Roman"/>
        </w:rPr>
        <w:t>.</w:t>
      </w:r>
      <w:r w:rsidR="00350969" w:rsidRPr="007E12C6">
        <w:rPr>
          <w:rFonts w:cs="Times New Roman"/>
        </w:rPr>
        <w:t xml:space="preserve"> Patient </w:t>
      </w:r>
      <w:r w:rsidR="004B6249" w:rsidRPr="007E12C6">
        <w:rPr>
          <w:rFonts w:cs="Times New Roman"/>
        </w:rPr>
        <w:t xml:space="preserve">samples that </w:t>
      </w:r>
      <w:r w:rsidR="003F1FAB">
        <w:rPr>
          <w:rFonts w:cs="Times New Roman"/>
        </w:rPr>
        <w:t>report</w:t>
      </w:r>
      <w:r w:rsidR="003F1FAB" w:rsidRPr="007E12C6">
        <w:rPr>
          <w:rFonts w:cs="Times New Roman"/>
        </w:rPr>
        <w:t xml:space="preserve"> </w:t>
      </w:r>
      <w:proofErr w:type="gramStart"/>
      <w:r w:rsidR="001905D2">
        <w:rPr>
          <w:rFonts w:cs="Times New Roman"/>
        </w:rPr>
        <w:t xml:space="preserve">a majority </w:t>
      </w:r>
      <w:ins w:id="115" w:author="Gaskell Christopher" w:date="2022-03-05T14:06:00Z">
        <w:r w:rsidR="00146B11">
          <w:rPr>
            <w:rFonts w:cs="Times New Roman"/>
          </w:rPr>
          <w:t>of</w:t>
        </w:r>
        <w:proofErr w:type="gramEnd"/>
        <w:r w:rsidR="00146B11">
          <w:rPr>
            <w:rFonts w:cs="Times New Roman"/>
          </w:rPr>
          <w:t xml:space="preserve"> </w:t>
        </w:r>
      </w:ins>
      <w:r w:rsidR="00192F6A">
        <w:rPr>
          <w:rFonts w:cs="Times New Roman"/>
        </w:rPr>
        <w:t>patients</w:t>
      </w:r>
      <w:r w:rsidR="001905D2">
        <w:rPr>
          <w:rFonts w:cs="Times New Roman"/>
        </w:rPr>
        <w:t xml:space="preserve"> (</w:t>
      </w:r>
      <w:del w:id="116" w:author="Gaskell Christopher" w:date="2022-03-05T14:05:00Z">
        <w:r w:rsidR="001905D2" w:rsidDel="00146B11">
          <w:rPr>
            <w:rFonts w:cs="Times New Roman"/>
          </w:rPr>
          <w:delText xml:space="preserve">over </w:delText>
        </w:r>
      </w:del>
      <w:ins w:id="117" w:author="Gaskell Christopher" w:date="2022-04-09T08:54:00Z">
        <w:r w:rsidR="002706D9">
          <w:rPr>
            <w:rFonts w:cs="Times New Roman"/>
          </w:rPr>
          <w:t>over</w:t>
        </w:r>
      </w:ins>
      <w:ins w:id="118" w:author="Gaskell Christopher" w:date="2022-03-05T14:05:00Z">
        <w:r w:rsidR="00146B11">
          <w:rPr>
            <w:rFonts w:cs="Times New Roman"/>
          </w:rPr>
          <w:t xml:space="preserve"> </w:t>
        </w:r>
      </w:ins>
      <w:r w:rsidR="001905D2">
        <w:rPr>
          <w:rFonts w:cs="Times New Roman"/>
        </w:rPr>
        <w:t xml:space="preserve">50%) </w:t>
      </w:r>
      <w:r w:rsidR="00192F6A">
        <w:rPr>
          <w:rFonts w:cs="Times New Roman"/>
        </w:rPr>
        <w:t>have a</w:t>
      </w:r>
      <w:r w:rsidR="003F1FAB">
        <w:rPr>
          <w:rFonts w:cs="Times New Roman"/>
        </w:rPr>
        <w:t xml:space="preserve"> </w:t>
      </w:r>
      <w:r w:rsidR="004B6249" w:rsidRPr="007E12C6">
        <w:rPr>
          <w:rFonts w:cs="Times New Roman"/>
        </w:rPr>
        <w:t xml:space="preserve">co-morbid </w:t>
      </w:r>
      <w:r w:rsidR="00192F6A">
        <w:rPr>
          <w:rFonts w:cs="Times New Roman"/>
        </w:rPr>
        <w:t xml:space="preserve">diagnosis of </w:t>
      </w:r>
      <w:r w:rsidR="004B6249" w:rsidRPr="007E12C6">
        <w:rPr>
          <w:rFonts w:cs="Times New Roman"/>
        </w:rPr>
        <w:t xml:space="preserve">epileptic and functional seizures </w:t>
      </w:r>
      <w:r w:rsidR="00D019E4">
        <w:rPr>
          <w:rFonts w:cs="Times New Roman"/>
        </w:rPr>
        <w:t>will be</w:t>
      </w:r>
      <w:r w:rsidR="00426C13" w:rsidRPr="007E12C6">
        <w:rPr>
          <w:rFonts w:cs="Times New Roman"/>
        </w:rPr>
        <w:t xml:space="preserve"> </w:t>
      </w:r>
      <w:r w:rsidR="009F0AD0">
        <w:rPr>
          <w:rFonts w:cs="Times New Roman"/>
        </w:rPr>
        <w:t>excluded</w:t>
      </w:r>
      <w:r w:rsidR="00426C13" w:rsidRPr="007E12C6">
        <w:rPr>
          <w:rFonts w:cs="Times New Roman"/>
        </w:rPr>
        <w:t>.</w:t>
      </w:r>
    </w:p>
    <w:p w14:paraId="4553BFF8" w14:textId="64B263F2" w:rsidR="00D23833" w:rsidRPr="007E12C6" w:rsidRDefault="00D23833" w:rsidP="007E1AB9">
      <w:pPr>
        <w:pStyle w:val="Heading3"/>
      </w:pPr>
      <w:bookmarkStart w:id="119" w:name="_Toc89624100"/>
      <w:r w:rsidRPr="007E12C6">
        <w:t>Participants</w:t>
      </w:r>
      <w:bookmarkEnd w:id="119"/>
    </w:p>
    <w:p w14:paraId="1528BEA4" w14:textId="0A701075" w:rsidR="00534882" w:rsidRPr="007E12C6" w:rsidRDefault="0063493A" w:rsidP="007D37A4">
      <w:pPr>
        <w:pStyle w:val="BodyText"/>
        <w:ind w:firstLine="0"/>
        <w:rPr>
          <w:rFonts w:cs="Times New Roman"/>
        </w:rPr>
      </w:pPr>
      <w:r w:rsidRPr="007E12C6">
        <w:rPr>
          <w:rFonts w:cs="Times New Roman"/>
        </w:rPr>
        <w:t xml:space="preserve">This review </w:t>
      </w:r>
      <w:r w:rsidR="0054355C" w:rsidRPr="007E12C6">
        <w:rPr>
          <w:rFonts w:cs="Times New Roman"/>
        </w:rPr>
        <w:t>focuses on treatment of functional seizures in adults</w:t>
      </w:r>
      <w:r w:rsidR="00F10EAE">
        <w:rPr>
          <w:rFonts w:cs="Times New Roman"/>
        </w:rPr>
        <w:t>/older adults</w:t>
      </w:r>
      <w:r w:rsidR="0054355C" w:rsidRPr="007E12C6">
        <w:rPr>
          <w:rFonts w:cs="Times New Roman"/>
        </w:rPr>
        <w:t xml:space="preserve">. </w:t>
      </w:r>
      <w:r w:rsidR="001905D2" w:rsidRPr="007E12C6">
        <w:rPr>
          <w:rFonts w:cs="Times New Roman"/>
        </w:rPr>
        <w:t xml:space="preserve">Patient samples that </w:t>
      </w:r>
      <w:r w:rsidR="001905D2">
        <w:rPr>
          <w:rFonts w:cs="Times New Roman"/>
        </w:rPr>
        <w:t>report</w:t>
      </w:r>
      <w:r w:rsidR="001905D2" w:rsidRPr="007E12C6">
        <w:rPr>
          <w:rFonts w:cs="Times New Roman"/>
        </w:rPr>
        <w:t xml:space="preserve"> </w:t>
      </w:r>
      <w:r w:rsidR="001905D2">
        <w:rPr>
          <w:rFonts w:cs="Times New Roman"/>
        </w:rPr>
        <w:t xml:space="preserve">a majority patients (over 50%) </w:t>
      </w:r>
      <w:r w:rsidR="005562CA" w:rsidRPr="007E12C6">
        <w:rPr>
          <w:rFonts w:cs="Times New Roman"/>
        </w:rPr>
        <w:t>as being below</w:t>
      </w:r>
      <w:r w:rsidR="00590DD3" w:rsidRPr="007E12C6">
        <w:rPr>
          <w:rFonts w:cs="Times New Roman"/>
        </w:rPr>
        <w:t xml:space="preserve"> 16 </w:t>
      </w:r>
      <w:r w:rsidR="00E8197B">
        <w:rPr>
          <w:rFonts w:cs="Times New Roman"/>
        </w:rPr>
        <w:t xml:space="preserve">years of age </w:t>
      </w:r>
      <w:r w:rsidR="00590DD3" w:rsidRPr="007E12C6">
        <w:rPr>
          <w:rFonts w:cs="Times New Roman"/>
        </w:rPr>
        <w:t>will be excluded.</w:t>
      </w:r>
      <w:r w:rsidR="00320C3D">
        <w:rPr>
          <w:rFonts w:cs="Times New Roman"/>
        </w:rPr>
        <w:t xml:space="preserve"> 16 </w:t>
      </w:r>
      <w:r w:rsidR="00320C3D">
        <w:rPr>
          <w:rFonts w:cs="Times New Roman"/>
        </w:rPr>
        <w:lastRenderedPageBreak/>
        <w:t xml:space="preserve">was </w:t>
      </w:r>
      <w:r w:rsidR="0081446E">
        <w:rPr>
          <w:rFonts w:cs="Times New Roman"/>
        </w:rPr>
        <w:t>set as the cut-off</w:t>
      </w:r>
      <w:r w:rsidR="00320C3D">
        <w:rPr>
          <w:rFonts w:cs="Times New Roman"/>
        </w:rPr>
        <w:t xml:space="preserve"> as it </w:t>
      </w:r>
      <w:r w:rsidR="00844599">
        <w:rPr>
          <w:rFonts w:cs="Times New Roman"/>
        </w:rPr>
        <w:t xml:space="preserve">is typically the point at which patients access adult health services in the </w:t>
      </w:r>
      <w:r w:rsidR="00320C3D">
        <w:rPr>
          <w:rFonts w:cs="Times New Roman"/>
        </w:rPr>
        <w:t>UK.</w:t>
      </w:r>
      <w:r w:rsidR="00D019E4">
        <w:rPr>
          <w:rFonts w:cs="Times New Roman"/>
        </w:rPr>
        <w:t xml:space="preserve"> </w:t>
      </w:r>
      <w:r w:rsidR="00FD3A0A">
        <w:rPr>
          <w:rFonts w:cs="Times New Roman"/>
        </w:rPr>
        <w:t xml:space="preserve">Children and adolescents are not included as there are </w:t>
      </w:r>
      <w:r w:rsidR="00FD3A0A" w:rsidRPr="00FD3A0A">
        <w:rPr>
          <w:rFonts w:cs="Times New Roman"/>
        </w:rPr>
        <w:t xml:space="preserve">likely to be differences in terms of aetiologically relevant factors and outcomes </w:t>
      </w:r>
      <w:r w:rsidR="00FD3A0A">
        <w:rPr>
          <w:rFonts w:cs="Times New Roman"/>
        </w:rPr>
        <w:t>(</w:t>
      </w:r>
      <w:r w:rsidR="00FD3A0A" w:rsidRPr="00FD3A0A">
        <w:rPr>
          <w:rFonts w:cs="Times New Roman"/>
        </w:rPr>
        <w:t>childhood</w:t>
      </w:r>
      <w:r w:rsidR="007D37A4">
        <w:rPr>
          <w:rFonts w:cs="Times New Roman"/>
        </w:rPr>
        <w:t>/a</w:t>
      </w:r>
      <w:r w:rsidR="00FD3A0A" w:rsidRPr="00FD3A0A">
        <w:rPr>
          <w:rFonts w:cs="Times New Roman"/>
        </w:rPr>
        <w:t>dolescence</w:t>
      </w:r>
      <w:r w:rsidR="007D37A4">
        <w:rPr>
          <w:rFonts w:cs="Times New Roman"/>
        </w:rPr>
        <w:t xml:space="preserve"> and adulthood)</w:t>
      </w:r>
      <w:r w:rsidR="00FD3A0A" w:rsidRPr="00FD3A0A">
        <w:rPr>
          <w:rFonts w:cs="Times New Roman"/>
        </w:rPr>
        <w:t>.</w:t>
      </w:r>
      <w:r w:rsidR="007D37A4">
        <w:rPr>
          <w:rFonts w:cs="Times New Roman"/>
        </w:rPr>
        <w:t xml:space="preserve"> T</w:t>
      </w:r>
      <w:r w:rsidR="00D019E4">
        <w:rPr>
          <w:rFonts w:cs="Times New Roman"/>
        </w:rPr>
        <w:t>here will be no exclusions based on context (e.g., i</w:t>
      </w:r>
      <w:r w:rsidR="00D23833" w:rsidRPr="007E12C6">
        <w:rPr>
          <w:rFonts w:cs="Times New Roman"/>
        </w:rPr>
        <w:t>npatient</w:t>
      </w:r>
      <w:r w:rsidR="00D019E4">
        <w:rPr>
          <w:rFonts w:cs="Times New Roman"/>
        </w:rPr>
        <w:t xml:space="preserve"> vs. </w:t>
      </w:r>
      <w:r w:rsidR="00D23833" w:rsidRPr="007E12C6">
        <w:rPr>
          <w:rFonts w:cs="Times New Roman"/>
        </w:rPr>
        <w:t>outpatient</w:t>
      </w:r>
      <w:r w:rsidR="00D019E4">
        <w:rPr>
          <w:rFonts w:cs="Times New Roman"/>
        </w:rPr>
        <w:t>)</w:t>
      </w:r>
      <w:r w:rsidR="002F01BD">
        <w:rPr>
          <w:rFonts w:cs="Times New Roman"/>
        </w:rPr>
        <w:t xml:space="preserve"> or design (RCT versus cohort).</w:t>
      </w:r>
    </w:p>
    <w:p w14:paraId="1EF2DCC3" w14:textId="5415FD6C" w:rsidR="00F43591" w:rsidRPr="007E12C6" w:rsidRDefault="00F43591" w:rsidP="007E1AB9">
      <w:pPr>
        <w:pStyle w:val="Heading3"/>
      </w:pPr>
      <w:bookmarkStart w:id="120" w:name="_Toc89624101"/>
      <w:r w:rsidRPr="007E12C6">
        <w:t>Interventions</w:t>
      </w:r>
      <w:bookmarkEnd w:id="120"/>
    </w:p>
    <w:p w14:paraId="0173A737" w14:textId="1EF5145B" w:rsidR="006A33C6" w:rsidRPr="007E12C6" w:rsidRDefault="00F43591" w:rsidP="00F43591">
      <w:pPr>
        <w:pStyle w:val="BodyText"/>
        <w:ind w:firstLine="0"/>
        <w:rPr>
          <w:rFonts w:cs="Times New Roman"/>
        </w:rPr>
      </w:pPr>
      <w:r w:rsidRPr="007E12C6">
        <w:rPr>
          <w:rFonts w:cs="Times New Roman"/>
        </w:rPr>
        <w:t xml:space="preserve">Psychological </w:t>
      </w:r>
      <w:r w:rsidR="00FF076F">
        <w:rPr>
          <w:rFonts w:cs="Times New Roman"/>
        </w:rPr>
        <w:t>intervention</w:t>
      </w:r>
      <w:r w:rsidRPr="007E12C6">
        <w:rPr>
          <w:rFonts w:cs="Times New Roman"/>
        </w:rPr>
        <w:t xml:space="preserve"> will be </w:t>
      </w:r>
      <w:r w:rsidR="00B01BC8" w:rsidRPr="007E12C6">
        <w:rPr>
          <w:rFonts w:cs="Times New Roman"/>
        </w:rPr>
        <w:t xml:space="preserve">any form </w:t>
      </w:r>
      <w:r w:rsidR="003A41EF" w:rsidRPr="007E12C6">
        <w:rPr>
          <w:rFonts w:cs="Times New Roman"/>
        </w:rPr>
        <w:t xml:space="preserve">of </w:t>
      </w:r>
      <w:r w:rsidR="00B01BC8" w:rsidRPr="007E12C6">
        <w:rPr>
          <w:rFonts w:cs="Times New Roman"/>
        </w:rPr>
        <w:t>psychological treatment</w:t>
      </w:r>
      <w:r w:rsidR="003A41EF" w:rsidRPr="007E12C6">
        <w:rPr>
          <w:rFonts w:cs="Times New Roman"/>
        </w:rPr>
        <w:t xml:space="preserve">. </w:t>
      </w:r>
      <w:r w:rsidRPr="007E12C6">
        <w:rPr>
          <w:rFonts w:cs="Times New Roman"/>
        </w:rPr>
        <w:t xml:space="preserve">Studies will not be </w:t>
      </w:r>
      <w:r w:rsidR="00F25D10">
        <w:rPr>
          <w:rFonts w:cs="Times New Roman"/>
        </w:rPr>
        <w:t>excluded</w:t>
      </w:r>
      <w:r w:rsidRPr="007E12C6">
        <w:rPr>
          <w:rFonts w:cs="Times New Roman"/>
        </w:rPr>
        <w:t xml:space="preserve"> </w:t>
      </w:r>
      <w:r w:rsidR="00F25D10">
        <w:rPr>
          <w:rFonts w:cs="Times New Roman"/>
        </w:rPr>
        <w:t>based on form</w:t>
      </w:r>
      <w:r w:rsidR="00B93E54">
        <w:rPr>
          <w:rFonts w:cs="Times New Roman"/>
        </w:rPr>
        <w:t>at</w:t>
      </w:r>
      <w:r w:rsidR="00F25D10">
        <w:rPr>
          <w:rFonts w:cs="Times New Roman"/>
        </w:rPr>
        <w:t xml:space="preserve"> of delivery (e.g.,</w:t>
      </w:r>
      <w:r w:rsidR="00F25D10" w:rsidRPr="007E12C6">
        <w:rPr>
          <w:rFonts w:cs="Times New Roman"/>
        </w:rPr>
        <w:t xml:space="preserve"> group-based</w:t>
      </w:r>
      <w:r w:rsidR="00F25D10">
        <w:rPr>
          <w:rFonts w:cs="Times New Roman"/>
        </w:rPr>
        <w:t>,</w:t>
      </w:r>
      <w:r w:rsidR="00F25D10" w:rsidRPr="007E12C6">
        <w:rPr>
          <w:rFonts w:cs="Times New Roman"/>
        </w:rPr>
        <w:t xml:space="preserve"> </w:t>
      </w:r>
      <w:r w:rsidR="00D867D0">
        <w:rPr>
          <w:rFonts w:cs="Times New Roman"/>
        </w:rPr>
        <w:t>one-to-one</w:t>
      </w:r>
      <w:r w:rsidR="00534882">
        <w:rPr>
          <w:rFonts w:cs="Times New Roman"/>
        </w:rPr>
        <w:t>)</w:t>
      </w:r>
      <w:r w:rsidR="00B151E5">
        <w:rPr>
          <w:rFonts w:cs="Times New Roman"/>
        </w:rPr>
        <w:t xml:space="preserve">. </w:t>
      </w:r>
      <w:ins w:id="121" w:author="Gaskell Christopher" w:date="2022-03-05T14:10:00Z">
        <w:r w:rsidR="00146B11">
          <w:rPr>
            <w:rFonts w:cs="Times New Roman"/>
          </w:rPr>
          <w:t xml:space="preserve">For this review, all patients included in an extracted sample must have received </w:t>
        </w:r>
      </w:ins>
      <w:ins w:id="122" w:author="Gaskell Christopher" w:date="2022-03-05T14:11:00Z">
        <w:r w:rsidR="00146B11">
          <w:rPr>
            <w:rFonts w:cs="Times New Roman"/>
          </w:rPr>
          <w:t xml:space="preserve">the </w:t>
        </w:r>
      </w:ins>
      <w:ins w:id="123" w:author="Gaskell Christopher" w:date="2022-03-05T14:10:00Z">
        <w:r w:rsidR="00146B11">
          <w:rPr>
            <w:rFonts w:cs="Times New Roman"/>
          </w:rPr>
          <w:t xml:space="preserve">psychological treatment. If there is anything to infer this is not the </w:t>
        </w:r>
      </w:ins>
      <w:ins w:id="124" w:author="Gaskell Christopher" w:date="2022-03-05T14:11:00Z">
        <w:r w:rsidR="00146B11">
          <w:rPr>
            <w:rFonts w:cs="Times New Roman"/>
          </w:rPr>
          <w:t>case,</w:t>
        </w:r>
      </w:ins>
      <w:ins w:id="125" w:author="Gaskell Christopher" w:date="2022-03-05T14:10:00Z">
        <w:r w:rsidR="00146B11">
          <w:rPr>
            <w:rFonts w:cs="Times New Roman"/>
          </w:rPr>
          <w:t xml:space="preserve"> then the manuscript will be excluded. </w:t>
        </w:r>
      </w:ins>
      <w:r w:rsidR="00B151E5">
        <w:rPr>
          <w:rFonts w:cs="Times New Roman"/>
        </w:rPr>
        <w:t>N</w:t>
      </w:r>
      <w:r w:rsidR="00273578" w:rsidRPr="007E12C6">
        <w:rPr>
          <w:rFonts w:cs="Times New Roman"/>
        </w:rPr>
        <w:t>o exclusion</w:t>
      </w:r>
      <w:r w:rsidR="00B151E5">
        <w:rPr>
          <w:rFonts w:cs="Times New Roman"/>
        </w:rPr>
        <w:t>s will be</w:t>
      </w:r>
      <w:r w:rsidR="00273578" w:rsidRPr="007E12C6">
        <w:rPr>
          <w:rFonts w:cs="Times New Roman"/>
        </w:rPr>
        <w:t xml:space="preserve"> made </w:t>
      </w:r>
      <w:r w:rsidR="00B151E5">
        <w:rPr>
          <w:rFonts w:cs="Times New Roman"/>
        </w:rPr>
        <w:t xml:space="preserve">based </w:t>
      </w:r>
      <w:r w:rsidR="00273578" w:rsidRPr="007E12C6">
        <w:rPr>
          <w:rFonts w:cs="Times New Roman"/>
        </w:rPr>
        <w:t>o</w:t>
      </w:r>
      <w:r w:rsidR="00B93E54">
        <w:rPr>
          <w:rFonts w:cs="Times New Roman"/>
        </w:rPr>
        <w:t>n</w:t>
      </w:r>
      <w:r w:rsidR="006004B3">
        <w:rPr>
          <w:rFonts w:cs="Times New Roman"/>
        </w:rPr>
        <w:t xml:space="preserve"> delivery method </w:t>
      </w:r>
      <w:r w:rsidR="00273578" w:rsidRPr="007E12C6">
        <w:rPr>
          <w:rFonts w:cs="Times New Roman"/>
        </w:rPr>
        <w:t>(face-to-face, teleconferencing, telephone, guided self-help).</w:t>
      </w:r>
    </w:p>
    <w:p w14:paraId="4352227D" w14:textId="350A3380" w:rsidR="00C9034A" w:rsidRPr="007E12C6" w:rsidRDefault="00C9034A" w:rsidP="007E1AB9">
      <w:pPr>
        <w:pStyle w:val="Heading3"/>
      </w:pPr>
      <w:bookmarkStart w:id="126" w:name="_Toc89624102"/>
      <w:r w:rsidRPr="007E12C6">
        <w:t>Outcomes</w:t>
      </w:r>
      <w:bookmarkEnd w:id="126"/>
    </w:p>
    <w:p w14:paraId="11183B18" w14:textId="740F5DE8" w:rsidR="00146B11" w:rsidRDefault="00FD5B97" w:rsidP="003468A4">
      <w:pPr>
        <w:pStyle w:val="BodyText"/>
        <w:ind w:firstLine="0"/>
        <w:rPr>
          <w:rFonts w:cs="Times New Roman"/>
        </w:rPr>
      </w:pPr>
      <w:r w:rsidRPr="007E12C6">
        <w:rPr>
          <w:rFonts w:cs="Times New Roman"/>
        </w:rPr>
        <w:t xml:space="preserve">Included studies will </w:t>
      </w:r>
      <w:r w:rsidR="00C86BE9" w:rsidRPr="007E12C6">
        <w:rPr>
          <w:rFonts w:cs="Times New Roman"/>
        </w:rPr>
        <w:t xml:space="preserve">employ a </w:t>
      </w:r>
      <w:r w:rsidR="00B27193">
        <w:rPr>
          <w:rFonts w:cs="Times New Roman"/>
        </w:rPr>
        <w:t>measure</w:t>
      </w:r>
      <w:r w:rsidR="00C86BE9" w:rsidRPr="007E12C6">
        <w:rPr>
          <w:rFonts w:cs="Times New Roman"/>
        </w:rPr>
        <w:t xml:space="preserve"> of treatment effectiveness. </w:t>
      </w:r>
      <w:ins w:id="127" w:author="Gaskell Christopher" w:date="2022-03-05T14:06:00Z">
        <w:r w:rsidR="00146B11">
          <w:rPr>
            <w:rFonts w:cs="Times New Roman"/>
          </w:rPr>
          <w:t>This may include s</w:t>
        </w:r>
      </w:ins>
      <w:ins w:id="128" w:author="Gaskell Christopher" w:date="2022-03-05T14:07:00Z">
        <w:r w:rsidR="00146B11">
          <w:rPr>
            <w:rFonts w:cs="Times New Roman"/>
          </w:rPr>
          <w:t>tandardised and validated assessment tools (e.g., BDI-II)</w:t>
        </w:r>
      </w:ins>
      <w:ins w:id="129" w:author="Gaskell Christopher" w:date="2022-03-05T14:08:00Z">
        <w:r w:rsidR="00146B11">
          <w:rPr>
            <w:rFonts w:cs="Times New Roman"/>
          </w:rPr>
          <w:t xml:space="preserve"> or</w:t>
        </w:r>
      </w:ins>
      <w:ins w:id="130" w:author="Gaskell Christopher" w:date="2022-03-05T14:07:00Z">
        <w:r w:rsidR="00146B11">
          <w:rPr>
            <w:rFonts w:cs="Times New Roman"/>
          </w:rPr>
          <w:t xml:space="preserve"> standardised seizures measured (e.g., seizure frequency/intensity</w:t>
        </w:r>
      </w:ins>
      <w:ins w:id="131" w:author="Gaskell Christopher" w:date="2022-03-05T14:08:00Z">
        <w:r w:rsidR="00146B11">
          <w:rPr>
            <w:rFonts w:cs="Times New Roman"/>
          </w:rPr>
          <w:t xml:space="preserve"> measures/Likert scales</w:t>
        </w:r>
      </w:ins>
      <w:ins w:id="132" w:author="Gaskell Christopher" w:date="2022-03-05T14:07:00Z">
        <w:r w:rsidR="00146B11">
          <w:rPr>
            <w:rFonts w:cs="Times New Roman"/>
          </w:rPr>
          <w:t>)</w:t>
        </w:r>
      </w:ins>
      <w:ins w:id="133" w:author="Gaskell Christopher" w:date="2022-03-05T14:08:00Z">
        <w:r w:rsidR="00146B11">
          <w:rPr>
            <w:rFonts w:cs="Times New Roman"/>
          </w:rPr>
          <w:t xml:space="preserve">. Single item measures will be extracted if they are standarised and concern </w:t>
        </w:r>
      </w:ins>
      <w:ins w:id="134" w:author="Gaskell Christopher" w:date="2022-03-05T14:10:00Z">
        <w:r w:rsidR="00146B11">
          <w:rPr>
            <w:rFonts w:cs="Times New Roman"/>
          </w:rPr>
          <w:t>an</w:t>
        </w:r>
      </w:ins>
      <w:ins w:id="135" w:author="Gaskell Christopher" w:date="2022-03-05T14:08:00Z">
        <w:r w:rsidR="00146B11">
          <w:rPr>
            <w:rFonts w:cs="Times New Roman"/>
          </w:rPr>
          <w:t xml:space="preserve"> ind</w:t>
        </w:r>
      </w:ins>
      <w:ins w:id="136" w:author="Gaskell Christopher" w:date="2022-03-05T14:09:00Z">
        <w:r w:rsidR="00146B11">
          <w:rPr>
            <w:rFonts w:cs="Times New Roman"/>
          </w:rPr>
          <w:t>e</w:t>
        </w:r>
      </w:ins>
      <w:ins w:id="137" w:author="Gaskell Christopher" w:date="2022-03-05T14:10:00Z">
        <w:r w:rsidR="00146B11">
          <w:rPr>
            <w:rFonts w:cs="Times New Roman"/>
          </w:rPr>
          <w:t>x</w:t>
        </w:r>
      </w:ins>
      <w:ins w:id="138" w:author="Gaskell Christopher" w:date="2022-03-05T14:08:00Z">
        <w:r w:rsidR="00146B11">
          <w:rPr>
            <w:rFonts w:cs="Times New Roman"/>
          </w:rPr>
          <w:t xml:space="preserve"> of seizure</w:t>
        </w:r>
      </w:ins>
      <w:ins w:id="139" w:author="Gaskell Christopher" w:date="2022-03-05T14:09:00Z">
        <w:r w:rsidR="00146B11">
          <w:rPr>
            <w:rFonts w:cs="Times New Roman"/>
          </w:rPr>
          <w:t xml:space="preserve"> improvement/change. </w:t>
        </w:r>
      </w:ins>
      <w:r w:rsidR="000E43C8">
        <w:rPr>
          <w:rFonts w:cs="Times New Roman"/>
        </w:rPr>
        <w:t xml:space="preserve">Measures of therapeutic process, change </w:t>
      </w:r>
      <w:r w:rsidR="005A3348">
        <w:rPr>
          <w:rFonts w:cs="Times New Roman"/>
        </w:rPr>
        <w:t xml:space="preserve">mechanism, or </w:t>
      </w:r>
      <w:r w:rsidR="000E43C8">
        <w:rPr>
          <w:rFonts w:cs="Times New Roman"/>
        </w:rPr>
        <w:t xml:space="preserve">treatment satisfaction </w:t>
      </w:r>
      <w:r w:rsidR="00514B9E">
        <w:rPr>
          <w:rFonts w:cs="Times New Roman"/>
        </w:rPr>
        <w:t>w</w:t>
      </w:r>
      <w:r w:rsidR="0059666B">
        <w:rPr>
          <w:rFonts w:cs="Times New Roman"/>
        </w:rPr>
        <w:t>ill</w:t>
      </w:r>
      <w:r w:rsidR="00514B9E">
        <w:rPr>
          <w:rFonts w:cs="Times New Roman"/>
        </w:rPr>
        <w:t xml:space="preserve"> not </w:t>
      </w:r>
      <w:r w:rsidR="0059666B">
        <w:rPr>
          <w:rFonts w:cs="Times New Roman"/>
        </w:rPr>
        <w:t xml:space="preserve">be </w:t>
      </w:r>
      <w:r w:rsidR="00514B9E">
        <w:rPr>
          <w:rFonts w:cs="Times New Roman"/>
        </w:rPr>
        <w:t xml:space="preserve">included. </w:t>
      </w:r>
      <w:r w:rsidR="00DD5E79">
        <w:rPr>
          <w:rFonts w:cs="Times New Roman"/>
        </w:rPr>
        <w:t>Measure</w:t>
      </w:r>
      <w:r w:rsidR="00A55C0C">
        <w:rPr>
          <w:rFonts w:cs="Times New Roman"/>
        </w:rPr>
        <w:t>ment may be clinician rated, informant rated or self-reported.</w:t>
      </w:r>
      <w:r w:rsidR="00A55C0C" w:rsidRPr="007E12C6">
        <w:rPr>
          <w:rFonts w:cs="Times New Roman"/>
        </w:rPr>
        <w:t xml:space="preserve"> </w:t>
      </w:r>
      <w:r w:rsidR="00966C35">
        <w:rPr>
          <w:rFonts w:cs="Times New Roman"/>
        </w:rPr>
        <w:t>The current review of effectiveness will not include health care cost or utilisation</w:t>
      </w:r>
      <w:r w:rsidR="00966C35" w:rsidRPr="007E12C6">
        <w:rPr>
          <w:rFonts w:cs="Times New Roman"/>
        </w:rPr>
        <w:t xml:space="preserve"> </w:t>
      </w:r>
      <w:r w:rsidR="00A55C0C" w:rsidRPr="007E12C6">
        <w:rPr>
          <w:rFonts w:cs="Times New Roman"/>
        </w:rPr>
        <w:t>There</w:t>
      </w:r>
      <w:r w:rsidR="00C86BE9" w:rsidRPr="007E12C6">
        <w:rPr>
          <w:rFonts w:cs="Times New Roman"/>
        </w:rPr>
        <w:t xml:space="preserve"> </w:t>
      </w:r>
      <w:r w:rsidR="008A1ACB" w:rsidRPr="007E12C6">
        <w:rPr>
          <w:rFonts w:cs="Times New Roman"/>
        </w:rPr>
        <w:t>will be</w:t>
      </w:r>
      <w:r w:rsidR="00C86BE9" w:rsidRPr="007E12C6">
        <w:rPr>
          <w:rFonts w:cs="Times New Roman"/>
        </w:rPr>
        <w:t xml:space="preserve"> no </w:t>
      </w:r>
      <w:r w:rsidR="00966C35">
        <w:rPr>
          <w:rFonts w:cs="Times New Roman"/>
        </w:rPr>
        <w:t xml:space="preserve">other </w:t>
      </w:r>
      <w:r w:rsidR="00C86BE9" w:rsidRPr="007E12C6">
        <w:rPr>
          <w:rFonts w:cs="Times New Roman"/>
        </w:rPr>
        <w:t>exclusion</w:t>
      </w:r>
      <w:r w:rsidR="006004B3">
        <w:rPr>
          <w:rFonts w:cs="Times New Roman"/>
        </w:rPr>
        <w:t>s</w:t>
      </w:r>
      <w:r w:rsidR="00C86BE9" w:rsidRPr="007E12C6">
        <w:rPr>
          <w:rFonts w:cs="Times New Roman"/>
        </w:rPr>
        <w:t xml:space="preserve"> based</w:t>
      </w:r>
      <w:r w:rsidR="00055643" w:rsidRPr="007E12C6">
        <w:rPr>
          <w:rFonts w:cs="Times New Roman"/>
        </w:rPr>
        <w:t xml:space="preserve"> on what the </w:t>
      </w:r>
      <w:r w:rsidR="001B05F3">
        <w:rPr>
          <w:rFonts w:cs="Times New Roman"/>
        </w:rPr>
        <w:t xml:space="preserve">effectiveness </w:t>
      </w:r>
      <w:r w:rsidR="00055643" w:rsidRPr="007E12C6">
        <w:rPr>
          <w:rFonts w:cs="Times New Roman"/>
        </w:rPr>
        <w:t>outcome</w:t>
      </w:r>
      <w:r w:rsidR="008A1ACB" w:rsidRPr="007E12C6">
        <w:rPr>
          <w:rFonts w:cs="Times New Roman"/>
        </w:rPr>
        <w:t>/s</w:t>
      </w:r>
      <w:r w:rsidR="00055643" w:rsidRPr="007E12C6">
        <w:rPr>
          <w:rFonts w:cs="Times New Roman"/>
        </w:rPr>
        <w:t xml:space="preserve"> </w:t>
      </w:r>
      <w:r w:rsidR="008A1ACB" w:rsidRPr="007E12C6">
        <w:rPr>
          <w:rFonts w:cs="Times New Roman"/>
        </w:rPr>
        <w:t>are</w:t>
      </w:r>
      <w:r w:rsidR="00514B9E">
        <w:rPr>
          <w:rFonts w:cs="Times New Roman"/>
        </w:rPr>
        <w:t xml:space="preserve">; they may </w:t>
      </w:r>
      <w:r w:rsidR="005A4CE8" w:rsidRPr="007E12C6">
        <w:rPr>
          <w:rFonts w:cs="Times New Roman"/>
        </w:rPr>
        <w:t>cover</w:t>
      </w:r>
      <w:r w:rsidR="00055643" w:rsidRPr="007E12C6">
        <w:rPr>
          <w:rFonts w:cs="Times New Roman"/>
        </w:rPr>
        <w:t xml:space="preserve"> focal seizure occurrence</w:t>
      </w:r>
      <w:r w:rsidR="00A95785">
        <w:rPr>
          <w:rFonts w:cs="Times New Roman"/>
        </w:rPr>
        <w:t xml:space="preserve"> (</w:t>
      </w:r>
      <w:r w:rsidR="00E74846">
        <w:rPr>
          <w:rFonts w:cs="Times New Roman"/>
        </w:rPr>
        <w:t>reduction</w:t>
      </w:r>
      <w:r w:rsidR="00055643" w:rsidRPr="007E12C6">
        <w:rPr>
          <w:rFonts w:cs="Times New Roman"/>
        </w:rPr>
        <w:t>,</w:t>
      </w:r>
      <w:r w:rsidR="00E74846">
        <w:rPr>
          <w:rFonts w:cs="Times New Roman"/>
        </w:rPr>
        <w:t xml:space="preserve"> remission</w:t>
      </w:r>
      <w:ins w:id="140" w:author="Gaskell Christopher" w:date="2022-03-05T14:11:00Z">
        <w:r w:rsidR="00146B11">
          <w:rPr>
            <w:rFonts w:cs="Times New Roman"/>
          </w:rPr>
          <w:t>, severity</w:t>
        </w:r>
      </w:ins>
      <w:r w:rsidR="00E74846">
        <w:rPr>
          <w:rFonts w:cs="Times New Roman"/>
        </w:rPr>
        <w:t>)</w:t>
      </w:r>
      <w:r w:rsidR="00055643" w:rsidRPr="007E12C6">
        <w:rPr>
          <w:rFonts w:cs="Times New Roman"/>
        </w:rPr>
        <w:t xml:space="preserve"> </w:t>
      </w:r>
      <w:r w:rsidR="00EF47AE" w:rsidRPr="007E12C6">
        <w:rPr>
          <w:rFonts w:cs="Times New Roman"/>
        </w:rPr>
        <w:t>psychological distress</w:t>
      </w:r>
      <w:r w:rsidR="00C80371" w:rsidRPr="007E12C6">
        <w:rPr>
          <w:rFonts w:cs="Times New Roman"/>
        </w:rPr>
        <w:t xml:space="preserve">, </w:t>
      </w:r>
      <w:r w:rsidR="0015606F">
        <w:rPr>
          <w:rFonts w:cs="Times New Roman"/>
        </w:rPr>
        <w:t xml:space="preserve">dissociation, </w:t>
      </w:r>
      <w:r w:rsidR="00514B9E">
        <w:rPr>
          <w:rFonts w:cs="Times New Roman"/>
        </w:rPr>
        <w:t>or</w:t>
      </w:r>
      <w:r w:rsidR="00514B9E" w:rsidRPr="007E12C6">
        <w:rPr>
          <w:rFonts w:cs="Times New Roman"/>
        </w:rPr>
        <w:t xml:space="preserve"> </w:t>
      </w:r>
      <w:r w:rsidR="00C80371" w:rsidRPr="007E12C6">
        <w:rPr>
          <w:rFonts w:cs="Times New Roman"/>
        </w:rPr>
        <w:t>peripheral measures of functioning (e.g., disability, quality of life)</w:t>
      </w:r>
      <w:r w:rsidR="008A1ACB" w:rsidRPr="007E12C6">
        <w:rPr>
          <w:rFonts w:cs="Times New Roman"/>
        </w:rPr>
        <w:t>.</w:t>
      </w:r>
      <w:r w:rsidR="00B02DC7">
        <w:rPr>
          <w:rFonts w:cs="Times New Roman"/>
        </w:rPr>
        <w:t xml:space="preserve"> </w:t>
      </w:r>
      <w:ins w:id="141" w:author="Gaskell Christopher" w:date="2022-03-05T14:11:00Z">
        <w:r w:rsidR="00146B11">
          <w:rPr>
            <w:rFonts w:cs="Times New Roman"/>
          </w:rPr>
          <w:t xml:space="preserve">Outcomes may be expressed as either raw data, </w:t>
        </w:r>
      </w:ins>
      <w:ins w:id="142" w:author="Gaskell Christopher" w:date="2022-03-05T14:12:00Z">
        <w:r w:rsidR="00146B11">
          <w:rPr>
            <w:rFonts w:cs="Times New Roman"/>
          </w:rPr>
          <w:t xml:space="preserve">common effect-size metrics (r, d, OR) or as proportional change. </w:t>
        </w:r>
      </w:ins>
      <w:r w:rsidR="00DA0A12">
        <w:rPr>
          <w:rFonts w:cs="Times New Roman"/>
        </w:rPr>
        <w:t xml:space="preserve">Type of outcome </w:t>
      </w:r>
      <w:ins w:id="143" w:author="Gaskell Christopher" w:date="2022-03-05T14:12:00Z">
        <w:r w:rsidR="00146B11">
          <w:rPr>
            <w:rFonts w:cs="Times New Roman"/>
          </w:rPr>
          <w:t xml:space="preserve">measured </w:t>
        </w:r>
      </w:ins>
      <w:r w:rsidR="00DA0A12">
        <w:rPr>
          <w:rFonts w:cs="Times New Roman"/>
        </w:rPr>
        <w:t xml:space="preserve">will </w:t>
      </w:r>
      <w:r w:rsidR="00DA0A12">
        <w:rPr>
          <w:rFonts w:cs="Times New Roman"/>
        </w:rPr>
        <w:lastRenderedPageBreak/>
        <w:t>be coded for subgroup analysi</w:t>
      </w:r>
      <w:r w:rsidR="00E74846">
        <w:rPr>
          <w:rFonts w:cs="Times New Roman"/>
        </w:rPr>
        <w:t xml:space="preserve">s. </w:t>
      </w:r>
      <w:r w:rsidR="00841EEC">
        <w:rPr>
          <w:rFonts w:cs="Times New Roman"/>
        </w:rPr>
        <w:t>Psychological distress will include global distress measures and disorder specific measures (e.g., anxiety, depression</w:t>
      </w:r>
      <w:r w:rsidR="00E74846">
        <w:rPr>
          <w:rFonts w:cs="Times New Roman"/>
        </w:rPr>
        <w:t>, PTSD</w:t>
      </w:r>
      <w:r w:rsidR="00841EEC">
        <w:rPr>
          <w:rFonts w:cs="Times New Roman"/>
        </w:rPr>
        <w:t>).</w:t>
      </w:r>
      <w:ins w:id="144" w:author="Gaskell Christopher" w:date="2022-03-05T14:40:00Z">
        <w:r w:rsidR="00146B11">
          <w:rPr>
            <w:rFonts w:cs="Times New Roman"/>
          </w:rPr>
          <w:t xml:space="preserve"> </w:t>
        </w:r>
      </w:ins>
      <w:ins w:id="145" w:author="Gaskell Christopher" w:date="2022-03-05T14:34:00Z">
        <w:r w:rsidR="00146B11">
          <w:rPr>
            <w:rFonts w:cs="Times New Roman"/>
          </w:rPr>
          <w:t xml:space="preserve">If a study reports </w:t>
        </w:r>
      </w:ins>
      <w:ins w:id="146" w:author="Gaskell Christopher" w:date="2022-03-05T14:35:00Z">
        <w:r w:rsidR="00146B11">
          <w:rPr>
            <w:rFonts w:cs="Times New Roman"/>
          </w:rPr>
          <w:t>sub-scale scores for a given questionnaire (e.g., depression domain of the SCL-90) these will not be extracted.</w:t>
        </w:r>
      </w:ins>
    </w:p>
    <w:p w14:paraId="6FCF87FC" w14:textId="0060F993" w:rsidR="00C4570A" w:rsidRDefault="00C4570A" w:rsidP="003468A4">
      <w:pPr>
        <w:pStyle w:val="BodyText"/>
        <w:ind w:firstLine="0"/>
        <w:rPr>
          <w:rFonts w:cs="Times New Roman"/>
        </w:rPr>
      </w:pPr>
      <w:r>
        <w:rPr>
          <w:rFonts w:cs="Times New Roman"/>
        </w:rPr>
        <w:t>The current review sought to establish effectiveness in the acute stage of treatment</w:t>
      </w:r>
      <w:r w:rsidR="00F9318D">
        <w:rPr>
          <w:rFonts w:cs="Times New Roman"/>
        </w:rPr>
        <w:t xml:space="preserve"> and </w:t>
      </w:r>
      <w:r w:rsidR="00D37A8A">
        <w:rPr>
          <w:rFonts w:cs="Times New Roman"/>
        </w:rPr>
        <w:t xml:space="preserve">durability of treatment at follow-up. Outcomes for the </w:t>
      </w:r>
      <w:r w:rsidR="00483F2A">
        <w:rPr>
          <w:rFonts w:cs="Times New Roman"/>
        </w:rPr>
        <w:t xml:space="preserve">acute stage will be scores immediately following the end of treatment </w:t>
      </w:r>
      <w:r w:rsidR="0022337F">
        <w:rPr>
          <w:rFonts w:cs="Times New Roman"/>
        </w:rPr>
        <w:t xml:space="preserve">or (in the </w:t>
      </w:r>
      <w:r w:rsidR="00AD56B7">
        <w:rPr>
          <w:rFonts w:cs="Times New Roman"/>
        </w:rPr>
        <w:t>absence of post-treatment then</w:t>
      </w:r>
      <w:r w:rsidR="0022337F">
        <w:rPr>
          <w:rFonts w:cs="Times New Roman"/>
        </w:rPr>
        <w:t>) the</w:t>
      </w:r>
      <w:r w:rsidR="001905D2">
        <w:rPr>
          <w:rFonts w:cs="Times New Roman"/>
        </w:rPr>
        <w:t>n the</w:t>
      </w:r>
      <w:r w:rsidR="00483F2A">
        <w:rPr>
          <w:rFonts w:cs="Times New Roman"/>
        </w:rPr>
        <w:t xml:space="preserve"> next nearest score </w:t>
      </w:r>
      <w:r w:rsidR="006D5995">
        <w:rPr>
          <w:rFonts w:cs="Times New Roman"/>
        </w:rPr>
        <w:t xml:space="preserve">that </w:t>
      </w:r>
      <w:r w:rsidR="0033093C">
        <w:rPr>
          <w:rFonts w:cs="Times New Roman"/>
        </w:rPr>
        <w:t>follow</w:t>
      </w:r>
      <w:r w:rsidR="006D5995">
        <w:rPr>
          <w:rFonts w:cs="Times New Roman"/>
        </w:rPr>
        <w:t>s</w:t>
      </w:r>
      <w:r w:rsidR="0033093C">
        <w:rPr>
          <w:rFonts w:cs="Times New Roman"/>
        </w:rPr>
        <w:t xml:space="preserve"> (</w:t>
      </w:r>
      <w:r w:rsidR="001905D2">
        <w:rPr>
          <w:rFonts w:cs="Times New Roman"/>
        </w:rPr>
        <w:t>must be below 5.9</w:t>
      </w:r>
      <w:r w:rsidR="0033093C">
        <w:rPr>
          <w:rFonts w:cs="Times New Roman"/>
        </w:rPr>
        <w:t xml:space="preserve"> months</w:t>
      </w:r>
      <w:ins w:id="147" w:author="Gaskell Christopher" w:date="2022-03-05T14:13:00Z">
        <w:r w:rsidR="00146B11">
          <w:rPr>
            <w:rFonts w:cs="Times New Roman"/>
          </w:rPr>
          <w:t xml:space="preserve"> following treatment</w:t>
        </w:r>
      </w:ins>
      <w:r w:rsidR="0033093C">
        <w:rPr>
          <w:rFonts w:cs="Times New Roman"/>
        </w:rPr>
        <w:t xml:space="preserve">). Follow-up periods will </w:t>
      </w:r>
      <w:r w:rsidR="006D5995">
        <w:rPr>
          <w:rFonts w:cs="Times New Roman"/>
        </w:rPr>
        <w:t xml:space="preserve">include </w:t>
      </w:r>
      <w:ins w:id="148" w:author="Gaskell Christopher" w:date="2022-03-05T14:13:00Z">
        <w:r w:rsidR="00146B11">
          <w:rPr>
            <w:rFonts w:cs="Times New Roman"/>
          </w:rPr>
          <w:t>0-</w:t>
        </w:r>
      </w:ins>
      <w:r w:rsidR="0033093C" w:rsidRPr="00EA5379">
        <w:rPr>
          <w:rFonts w:cs="Times New Roman"/>
        </w:rPr>
        <w:t>6</w:t>
      </w:r>
      <w:ins w:id="149" w:author="Gaskell Christopher" w:date="2022-03-05T14:13:00Z">
        <w:r w:rsidR="00146B11">
          <w:rPr>
            <w:rFonts w:cs="Times New Roman"/>
          </w:rPr>
          <w:t xml:space="preserve"> </w:t>
        </w:r>
      </w:ins>
      <w:del w:id="150" w:author="Gaskell Christopher" w:date="2022-03-05T14:13:00Z">
        <w:r w:rsidR="0033093C" w:rsidRPr="00EA5379" w:rsidDel="00146B11">
          <w:rPr>
            <w:rFonts w:cs="Times New Roman"/>
          </w:rPr>
          <w:delText>-</w:delText>
        </w:r>
      </w:del>
      <w:r w:rsidR="0033093C" w:rsidRPr="00EA5379">
        <w:rPr>
          <w:rFonts w:cs="Times New Roman"/>
        </w:rPr>
        <w:t xml:space="preserve">month, </w:t>
      </w:r>
      <w:ins w:id="151" w:author="Gaskell Christopher" w:date="2022-03-05T14:13:00Z">
        <w:r w:rsidR="00146B11">
          <w:rPr>
            <w:rFonts w:cs="Times New Roman"/>
          </w:rPr>
          <w:t>7-</w:t>
        </w:r>
      </w:ins>
      <w:r w:rsidR="0033093C" w:rsidRPr="00EA5379">
        <w:rPr>
          <w:rFonts w:cs="Times New Roman"/>
        </w:rPr>
        <w:t>12-</w:t>
      </w:r>
      <w:r w:rsidR="00AD56B7" w:rsidRPr="00EA5379">
        <w:rPr>
          <w:rFonts w:cs="Times New Roman"/>
        </w:rPr>
        <w:t>month,</w:t>
      </w:r>
      <w:r w:rsidR="0033093C" w:rsidRPr="00EA5379">
        <w:rPr>
          <w:rFonts w:cs="Times New Roman"/>
        </w:rPr>
        <w:t xml:space="preserve"> and 12-month+</w:t>
      </w:r>
      <w:del w:id="152" w:author="Gaskell Christopher" w:date="2022-03-05T14:13:00Z">
        <w:r w:rsidR="006D5995" w:rsidDel="00146B11">
          <w:rPr>
            <w:rFonts w:cs="Times New Roman"/>
          </w:rPr>
          <w:delText xml:space="preserve"> however for </w:delText>
        </w:r>
        <w:r w:rsidR="005C22D7" w:rsidDel="00146B11">
          <w:rPr>
            <w:rFonts w:cs="Times New Roman"/>
          </w:rPr>
          <w:delText>analysis these will be collapsed into a single follow-up time point</w:delText>
        </w:r>
      </w:del>
      <w:r w:rsidR="005C22D7">
        <w:rPr>
          <w:rFonts w:cs="Times New Roman"/>
        </w:rPr>
        <w:t>.</w:t>
      </w:r>
      <w:ins w:id="153" w:author="Gaskell Christopher" w:date="2022-03-05T14:13:00Z">
        <w:r w:rsidR="00146B11">
          <w:rPr>
            <w:rFonts w:cs="Times New Roman"/>
          </w:rPr>
          <w:t xml:space="preserve"> If a study only reports study follow up data (e.g., 3 months following treatment)</w:t>
        </w:r>
      </w:ins>
      <w:ins w:id="154" w:author="Gaskell Christopher" w:date="2022-03-05T14:14:00Z">
        <w:r w:rsidR="00146B11">
          <w:rPr>
            <w:rFonts w:cs="Times New Roman"/>
          </w:rPr>
          <w:t xml:space="preserve"> then this will be</w:t>
        </w:r>
      </w:ins>
      <w:ins w:id="155" w:author="Gaskell Christopher" w:date="2022-04-09T09:28:00Z">
        <w:r w:rsidR="002706D9">
          <w:rPr>
            <w:rFonts w:cs="Times New Roman"/>
          </w:rPr>
          <w:t xml:space="preserve"> used for both analyses (pre-post, and then follow up).</w:t>
        </w:r>
      </w:ins>
    </w:p>
    <w:p w14:paraId="2ADEF61F" w14:textId="67AE3A35" w:rsidR="00B65E78" w:rsidRPr="007E12C6" w:rsidRDefault="00B65E78" w:rsidP="007E1AB9">
      <w:pPr>
        <w:pStyle w:val="Heading3"/>
      </w:pPr>
      <w:bookmarkStart w:id="156" w:name="_Toc89624103"/>
      <w:r>
        <w:t>Design</w:t>
      </w:r>
      <w:bookmarkEnd w:id="156"/>
    </w:p>
    <w:p w14:paraId="39DE93F5" w14:textId="24CAB0AB" w:rsidR="00B65E78" w:rsidRPr="007E12C6" w:rsidRDefault="00B65E78" w:rsidP="003468A4">
      <w:pPr>
        <w:pStyle w:val="BodyText"/>
        <w:ind w:firstLine="0"/>
        <w:rPr>
          <w:rFonts w:cs="Times New Roman"/>
        </w:rPr>
      </w:pPr>
      <w:r>
        <w:rPr>
          <w:rFonts w:cs="Times New Roman"/>
        </w:rPr>
        <w:t>All st</w:t>
      </w:r>
      <w:r w:rsidR="00D070D6">
        <w:rPr>
          <w:rFonts w:cs="Times New Roman"/>
        </w:rPr>
        <w:t xml:space="preserve">udy group designs will be included. Case studies and single case experimental design </w:t>
      </w:r>
      <w:r w:rsidR="004321C9">
        <w:rPr>
          <w:rFonts w:cs="Times New Roman"/>
        </w:rPr>
        <w:t>will be excluded.</w:t>
      </w:r>
      <w:r w:rsidR="00DF2AE3">
        <w:rPr>
          <w:rFonts w:cs="Times New Roman"/>
        </w:rPr>
        <w:t xml:space="preserve"> Case series that report quantitative outcome data will be included.</w:t>
      </w:r>
    </w:p>
    <w:p w14:paraId="6746802B" w14:textId="78D020D2" w:rsidR="00EE45AE" w:rsidRPr="006734A8" w:rsidRDefault="00004FD2" w:rsidP="006734A8">
      <w:pPr>
        <w:pStyle w:val="Heading2"/>
      </w:pPr>
      <w:bookmarkStart w:id="157" w:name="_Toc89624104"/>
      <w:r w:rsidRPr="006734A8">
        <w:t>Extraction</w:t>
      </w:r>
      <w:bookmarkEnd w:id="157"/>
      <w:r w:rsidR="001668E9">
        <w:t>:</w:t>
      </w:r>
    </w:p>
    <w:p w14:paraId="70DD4F46" w14:textId="7AA851EA" w:rsidR="00086F17" w:rsidRDefault="00A44C6D" w:rsidP="002C74AE">
      <w:pPr>
        <w:pStyle w:val="FirstParagraph"/>
        <w:ind w:firstLine="0"/>
        <w:rPr>
          <w:rFonts w:cs="Times New Roman"/>
        </w:rPr>
      </w:pPr>
      <w:r w:rsidRPr="007E12C6">
        <w:rPr>
          <w:rFonts w:cs="Times New Roman"/>
        </w:rPr>
        <w:t xml:space="preserve">A standardised extraction sheet </w:t>
      </w:r>
      <w:r w:rsidR="00A91BBF">
        <w:rPr>
          <w:rFonts w:cs="Times New Roman"/>
        </w:rPr>
        <w:t xml:space="preserve">(separate file) </w:t>
      </w:r>
      <w:r w:rsidR="00CF13B4">
        <w:rPr>
          <w:rFonts w:cs="Times New Roman"/>
        </w:rPr>
        <w:t xml:space="preserve">and codebook </w:t>
      </w:r>
      <w:r w:rsidR="00A91BBF">
        <w:rPr>
          <w:rFonts w:cs="Times New Roman"/>
        </w:rPr>
        <w:t xml:space="preserve">(Appendix </w:t>
      </w:r>
      <w:r w:rsidR="00C855C1">
        <w:rPr>
          <w:rFonts w:cs="Times New Roman"/>
        </w:rPr>
        <w:t xml:space="preserve">B) </w:t>
      </w:r>
      <w:r w:rsidRPr="007E12C6">
        <w:rPr>
          <w:rFonts w:cs="Times New Roman"/>
        </w:rPr>
        <w:t>will be developed and pilot-tested with a sample of studies (</w:t>
      </w:r>
      <w:r w:rsidRPr="007E12C6">
        <w:rPr>
          <w:rFonts w:cs="Times New Roman"/>
          <w:i/>
        </w:rPr>
        <w:t>k</w:t>
      </w:r>
      <w:r w:rsidRPr="007E12C6">
        <w:rPr>
          <w:rFonts w:cs="Times New Roman"/>
        </w:rPr>
        <w:t xml:space="preserve"> = </w:t>
      </w:r>
      <w:r w:rsidR="008D073D">
        <w:rPr>
          <w:rFonts w:cs="Times New Roman"/>
        </w:rPr>
        <w:t>3</w:t>
      </w:r>
      <w:r w:rsidRPr="007E12C6">
        <w:rPr>
          <w:rFonts w:cs="Times New Roman"/>
        </w:rPr>
        <w:t xml:space="preserve">). </w:t>
      </w:r>
      <w:r w:rsidR="00311BF5">
        <w:rPr>
          <w:rFonts w:cs="Times New Roman"/>
        </w:rPr>
        <w:t xml:space="preserve">Our approach to missing </w:t>
      </w:r>
      <w:r w:rsidR="00457DD0">
        <w:rPr>
          <w:rFonts w:cs="Times New Roman"/>
        </w:rPr>
        <w:t xml:space="preserve">study </w:t>
      </w:r>
      <w:r w:rsidR="003D3699">
        <w:rPr>
          <w:rFonts w:cs="Times New Roman"/>
        </w:rPr>
        <w:t>codes</w:t>
      </w:r>
      <w:r w:rsidR="00457DD0">
        <w:rPr>
          <w:rFonts w:cs="Times New Roman"/>
        </w:rPr>
        <w:t xml:space="preserve"> followed the approach of infer, initiate, imput</w:t>
      </w:r>
      <w:r w:rsidR="00C855C1">
        <w:rPr>
          <w:rFonts w:cs="Times New Roman"/>
        </w:rPr>
        <w:t>e</w:t>
      </w:r>
      <w:r w:rsidR="00457DD0">
        <w:rPr>
          <w:rFonts w:cs="Times New Roman"/>
        </w:rPr>
        <w:t xml:space="preserve"> (</w:t>
      </w:r>
      <w:r w:rsidR="00737075">
        <w:rPr>
          <w:rFonts w:cs="Times New Roman"/>
        </w:rPr>
        <w:t>Pigott &amp; Polanin,</w:t>
      </w:r>
      <w:r w:rsidR="00735025">
        <w:rPr>
          <w:rFonts w:cs="Times New Roman"/>
        </w:rPr>
        <w:t xml:space="preserve"> 2020</w:t>
      </w:r>
      <w:r w:rsidR="00350D4B">
        <w:rPr>
          <w:rFonts w:cs="Times New Roman"/>
        </w:rPr>
        <w:t xml:space="preserve">). </w:t>
      </w:r>
      <w:r w:rsidR="00086F17">
        <w:rPr>
          <w:rFonts w:cs="Times New Roman"/>
        </w:rPr>
        <w:t xml:space="preserve">Studies that remain with missing codes for moderator variables </w:t>
      </w:r>
      <w:r w:rsidR="00D877CC">
        <w:rPr>
          <w:rFonts w:cs="Times New Roman"/>
        </w:rPr>
        <w:t xml:space="preserve">following contacting the authors </w:t>
      </w:r>
      <w:r w:rsidR="00C855C1">
        <w:rPr>
          <w:rFonts w:cs="Times New Roman"/>
        </w:rPr>
        <w:t xml:space="preserve">will </w:t>
      </w:r>
      <w:del w:id="158" w:author="Gaskell Christopher" w:date="2022-03-05T14:18:00Z">
        <w:r w:rsidR="00C855C1" w:rsidDel="00146B11">
          <w:rPr>
            <w:rFonts w:cs="Times New Roman"/>
          </w:rPr>
          <w:delText>be</w:delText>
        </w:r>
        <w:r w:rsidR="00517BE4" w:rsidDel="00146B11">
          <w:rPr>
            <w:rFonts w:cs="Times New Roman"/>
          </w:rPr>
          <w:delText xml:space="preserve"> handled with listwise deletion</w:delText>
        </w:r>
        <w:r w:rsidR="00C855C1" w:rsidDel="00146B11">
          <w:rPr>
            <w:rFonts w:cs="Times New Roman"/>
          </w:rPr>
          <w:delText xml:space="preserve"> </w:delText>
        </w:r>
        <w:r w:rsidR="00B67DBE" w:rsidDel="00146B11">
          <w:rPr>
            <w:rFonts w:cs="Times New Roman"/>
          </w:rPr>
          <w:delText>(</w:delText>
        </w:r>
        <w:r w:rsidR="00517BE4" w:rsidDel="00146B11">
          <w:rPr>
            <w:rFonts w:cs="Times New Roman"/>
          </w:rPr>
          <w:delText>i.e., complete case analysis)</w:delText>
        </w:r>
        <w:r w:rsidR="008D073D" w:rsidDel="00146B11">
          <w:rPr>
            <w:rFonts w:cs="Times New Roman"/>
          </w:rPr>
          <w:delText xml:space="preserve"> within specific moderator analyses</w:delText>
        </w:r>
        <w:r w:rsidR="00517BE4" w:rsidDel="00146B11">
          <w:rPr>
            <w:rFonts w:cs="Times New Roman"/>
          </w:rPr>
          <w:delText>.</w:delText>
        </w:r>
      </w:del>
      <w:ins w:id="159" w:author="Gaskell Christopher" w:date="2022-03-05T14:18:00Z">
        <w:r w:rsidR="00146B11">
          <w:rPr>
            <w:rFonts w:cs="Times New Roman"/>
          </w:rPr>
          <w:t>considered for multiple imputation approaches.</w:t>
        </w:r>
      </w:ins>
      <w:r w:rsidR="00517BE4">
        <w:rPr>
          <w:rFonts w:cs="Times New Roman"/>
        </w:rPr>
        <w:t xml:space="preserve"> </w:t>
      </w:r>
    </w:p>
    <w:p w14:paraId="6A761650" w14:textId="580047AE" w:rsidR="00956A95" w:rsidRPr="00146B11" w:rsidRDefault="0007756C">
      <w:pPr>
        <w:pStyle w:val="BodyText"/>
        <w:ind w:firstLine="0"/>
        <w:rPr>
          <w:rFonts w:eastAsia="Times New Roman" w:cs="Times New Roman"/>
          <w:lang w:val="en-GB" w:eastAsia="en-GB"/>
          <w:rPrChange w:id="160" w:author="Gaskell Christopher" w:date="2022-03-05T14:19:00Z">
            <w:rPr>
              <w:rFonts w:cs="Times New Roman"/>
            </w:rPr>
          </w:rPrChange>
        </w:rPr>
        <w:pPrChange w:id="161" w:author="Gaskell Christopher" w:date="2022-03-05T14:19:00Z">
          <w:pPr>
            <w:pStyle w:val="FirstParagraph"/>
            <w:ind w:firstLine="0"/>
          </w:pPr>
        </w:pPrChange>
      </w:pPr>
      <w:r w:rsidRPr="007E12C6">
        <w:rPr>
          <w:rFonts w:cs="Times New Roman"/>
        </w:rPr>
        <w:t>Data</w:t>
      </w:r>
      <w:r w:rsidR="009711FB" w:rsidRPr="007E12C6">
        <w:rPr>
          <w:rFonts w:cs="Times New Roman"/>
        </w:rPr>
        <w:t xml:space="preserve"> </w:t>
      </w:r>
      <w:r w:rsidRPr="007E12C6">
        <w:rPr>
          <w:rFonts w:cs="Times New Roman"/>
        </w:rPr>
        <w:t xml:space="preserve">extraction will </w:t>
      </w:r>
      <w:r w:rsidR="00EF655A">
        <w:rPr>
          <w:rFonts w:cs="Times New Roman"/>
        </w:rPr>
        <w:t>include</w:t>
      </w:r>
      <w:r w:rsidR="0036512B">
        <w:rPr>
          <w:rFonts w:cs="Times New Roman"/>
        </w:rPr>
        <w:t xml:space="preserve"> </w:t>
      </w:r>
      <w:r w:rsidR="00EF655A">
        <w:rPr>
          <w:rFonts w:cs="Times New Roman"/>
        </w:rPr>
        <w:t>coding of</w:t>
      </w:r>
      <w:r w:rsidR="0036512B">
        <w:rPr>
          <w:rFonts w:cs="Times New Roman"/>
        </w:rPr>
        <w:t xml:space="preserve"> study </w:t>
      </w:r>
      <w:r w:rsidR="00EF655A" w:rsidRPr="007E12C6">
        <w:rPr>
          <w:rFonts w:cs="Times New Roman"/>
        </w:rPr>
        <w:t>characteristics</w:t>
      </w:r>
      <w:r w:rsidR="005A4463">
        <w:rPr>
          <w:rFonts w:cs="Times New Roman"/>
        </w:rPr>
        <w:t xml:space="preserve">, </w:t>
      </w:r>
      <w:r w:rsidRPr="007E12C6">
        <w:rPr>
          <w:rFonts w:cs="Times New Roman"/>
        </w:rPr>
        <w:t>sample characteristics</w:t>
      </w:r>
      <w:r w:rsidR="0036512B">
        <w:rPr>
          <w:rFonts w:cs="Times New Roman"/>
        </w:rPr>
        <w:t xml:space="preserve">, </w:t>
      </w:r>
      <w:r w:rsidR="008A0CC9">
        <w:rPr>
          <w:rFonts w:cs="Times New Roman"/>
        </w:rPr>
        <w:t>outcome data</w:t>
      </w:r>
      <w:r w:rsidR="0036512B" w:rsidRPr="007E12C6">
        <w:rPr>
          <w:rFonts w:cs="Times New Roman"/>
        </w:rPr>
        <w:t>, moderator variables</w:t>
      </w:r>
      <w:r w:rsidR="005028D9">
        <w:rPr>
          <w:rFonts w:cs="Times New Roman"/>
        </w:rPr>
        <w:t xml:space="preserve"> and risk of bias indicators</w:t>
      </w:r>
      <w:r w:rsidR="00EF655A">
        <w:rPr>
          <w:rFonts w:cs="Times New Roman"/>
        </w:rPr>
        <w:t xml:space="preserve"> for </w:t>
      </w:r>
      <w:r w:rsidR="00633C58">
        <w:rPr>
          <w:rFonts w:cs="Times New Roman"/>
        </w:rPr>
        <w:t xml:space="preserve">all </w:t>
      </w:r>
      <w:r w:rsidR="00EF655A">
        <w:rPr>
          <w:rFonts w:cs="Times New Roman"/>
        </w:rPr>
        <w:t>included studies</w:t>
      </w:r>
      <w:r w:rsidRPr="007E12C6">
        <w:rPr>
          <w:rFonts w:cs="Times New Roman"/>
        </w:rPr>
        <w:t xml:space="preserve">. </w:t>
      </w:r>
      <w:r w:rsidR="00EF655A">
        <w:rPr>
          <w:rFonts w:cs="Times New Roman"/>
        </w:rPr>
        <w:t>Study c</w:t>
      </w:r>
      <w:r w:rsidR="0009778B">
        <w:rPr>
          <w:rFonts w:cs="Times New Roman"/>
        </w:rPr>
        <w:t xml:space="preserve">odes will </w:t>
      </w:r>
      <w:r w:rsidR="00EF655A">
        <w:rPr>
          <w:rFonts w:cs="Times New Roman"/>
        </w:rPr>
        <w:t xml:space="preserve">allow for </w:t>
      </w:r>
      <w:r w:rsidR="003E46D4">
        <w:rPr>
          <w:rFonts w:cs="Times New Roman"/>
        </w:rPr>
        <w:t>variables to be used in moderator analysis.</w:t>
      </w:r>
      <w:r w:rsidR="000A5D21" w:rsidRPr="000A5D21">
        <w:rPr>
          <w:rFonts w:ascii="TimesNewRomanPSMT" w:eastAsia="Times New Roman" w:hAnsi="TimesNewRomanPSMT" w:cs="Times New Roman"/>
          <w:sz w:val="20"/>
          <w:szCs w:val="20"/>
          <w:lang w:val="en-GB" w:eastAsia="en-GB"/>
        </w:rPr>
        <w:t xml:space="preserve"> </w:t>
      </w:r>
      <w:r w:rsidR="00956A95">
        <w:rPr>
          <w:rFonts w:cs="Times New Roman"/>
        </w:rPr>
        <w:t xml:space="preserve">Extraction </w:t>
      </w:r>
      <w:r w:rsidR="003C2DD3">
        <w:rPr>
          <w:rFonts w:cs="Times New Roman"/>
        </w:rPr>
        <w:t xml:space="preserve">will </w:t>
      </w:r>
      <w:r w:rsidR="00956A95">
        <w:rPr>
          <w:rFonts w:cs="Times New Roman"/>
        </w:rPr>
        <w:t xml:space="preserve">be conducted by </w:t>
      </w:r>
      <w:r w:rsidR="003C2DD3">
        <w:rPr>
          <w:rFonts w:cs="Times New Roman"/>
        </w:rPr>
        <w:t xml:space="preserve">the lead author while </w:t>
      </w:r>
      <w:r w:rsidR="003C2DD3">
        <w:rPr>
          <w:rFonts w:cs="Times New Roman"/>
        </w:rPr>
        <w:lastRenderedPageBreak/>
        <w:t xml:space="preserve">effect-size information will be </w:t>
      </w:r>
      <w:r w:rsidR="000F67B0">
        <w:rPr>
          <w:rFonts w:cs="Times New Roman"/>
        </w:rPr>
        <w:t xml:space="preserve">coded by a second coder to mitigate errors. </w:t>
      </w:r>
      <w:r w:rsidR="00995573">
        <w:rPr>
          <w:rFonts w:cs="Times New Roman"/>
        </w:rPr>
        <w:t>If coding disagreements arise then these will be resolved th</w:t>
      </w:r>
      <w:r w:rsidR="000D296C">
        <w:rPr>
          <w:rFonts w:cs="Times New Roman"/>
        </w:rPr>
        <w:t>rough review discussion between coders.</w:t>
      </w:r>
      <w:ins w:id="162" w:author="Gaskell Christopher" w:date="2022-03-05T14:19:00Z">
        <w:r w:rsidR="00146B11">
          <w:rPr>
            <w:rFonts w:eastAsia="Times New Roman" w:cs="Times New Roman"/>
            <w:lang w:val="en-GB" w:eastAsia="en-GB"/>
          </w:rPr>
          <w:t xml:space="preserve"> </w:t>
        </w:r>
      </w:ins>
      <w:del w:id="163" w:author="Gaskell Christopher" w:date="2022-03-05T14:19:00Z">
        <w:r w:rsidR="000D296C" w:rsidDel="00146B11">
          <w:rPr>
            <w:rFonts w:cs="Times New Roman"/>
          </w:rPr>
          <w:delText xml:space="preserve"> </w:delText>
        </w:r>
      </w:del>
      <w:ins w:id="164" w:author="Gaskell Christopher" w:date="2022-03-05T14:05:00Z">
        <w:r w:rsidR="00146B11" w:rsidRPr="007E12C6">
          <w:rPr>
            <w:rFonts w:eastAsia="Times New Roman" w:cs="Times New Roman"/>
            <w:lang w:val="en-GB" w:eastAsia="en-GB"/>
          </w:rPr>
          <w:t xml:space="preserve">Percentage agreement and inter-rater reliability statistics (Kappa [κ], Cohen, 1960) </w:t>
        </w:r>
        <w:r w:rsidR="00146B11">
          <w:rPr>
            <w:rFonts w:eastAsia="Times New Roman" w:cs="Times New Roman"/>
            <w:lang w:val="en-GB" w:eastAsia="en-GB"/>
          </w:rPr>
          <w:t>will be</w:t>
        </w:r>
        <w:r w:rsidR="00146B11" w:rsidRPr="007E12C6">
          <w:rPr>
            <w:rFonts w:eastAsia="Times New Roman" w:cs="Times New Roman"/>
            <w:lang w:val="en-GB" w:eastAsia="en-GB"/>
          </w:rPr>
          <w:t xml:space="preserve"> used to quantify </w:t>
        </w:r>
      </w:ins>
      <w:ins w:id="165" w:author="Gaskell Christopher" w:date="2022-03-05T14:19:00Z">
        <w:r w:rsidR="00146B11">
          <w:rPr>
            <w:rFonts w:eastAsia="Times New Roman" w:cs="Times New Roman"/>
            <w:lang w:val="en-GB" w:eastAsia="en-GB"/>
          </w:rPr>
          <w:t>initial agreement between the first and second coder</w:t>
        </w:r>
      </w:ins>
      <w:ins w:id="166" w:author="Gaskell Christopher" w:date="2022-03-05T14:05:00Z">
        <w:r w:rsidR="00146B11" w:rsidRPr="007E12C6">
          <w:rPr>
            <w:rFonts w:eastAsia="Times New Roman" w:cs="Times New Roman"/>
            <w:lang w:val="en-GB" w:eastAsia="en-GB"/>
          </w:rPr>
          <w:t xml:space="preserve">. Descriptive classifiers available for interpreting κ </w:t>
        </w:r>
        <w:r w:rsidR="00146B11">
          <w:rPr>
            <w:rFonts w:eastAsia="Times New Roman" w:cs="Times New Roman"/>
            <w:lang w:val="en-GB" w:eastAsia="en-GB"/>
          </w:rPr>
          <w:t>will be</w:t>
        </w:r>
        <w:r w:rsidR="00146B11" w:rsidRPr="007E12C6">
          <w:rPr>
            <w:rFonts w:eastAsia="Times New Roman" w:cs="Times New Roman"/>
            <w:lang w:val="en-GB" w:eastAsia="en-GB"/>
          </w:rPr>
          <w:t xml:space="preserve"> </w:t>
        </w:r>
        <w:r w:rsidR="00146B11">
          <w:rPr>
            <w:rFonts w:eastAsia="Times New Roman" w:cs="Times New Roman"/>
            <w:lang w:val="en-GB" w:eastAsia="en-GB"/>
          </w:rPr>
          <w:t xml:space="preserve">used </w:t>
        </w:r>
        <w:r w:rsidR="00146B11" w:rsidRPr="007E12C6">
          <w:rPr>
            <w:rFonts w:eastAsia="Times New Roman" w:cs="Times New Roman"/>
            <w:lang w:val="en-GB" w:eastAsia="en-GB"/>
          </w:rPr>
          <w:t xml:space="preserve">(Landis &amp; Koch, 1977) consisting of slight (0-0.2), fair (0.2-0.4), moderate (0.4-0.6), substantial (0.6-0.8), and almost perfect (0.8-1.0). </w:t>
        </w:r>
        <w:r w:rsidR="00146B11">
          <w:rPr>
            <w:rFonts w:eastAsia="Times New Roman" w:cs="Times New Roman"/>
            <w:lang w:val="en-GB" w:eastAsia="en-GB"/>
          </w:rPr>
          <w:t>25%</w:t>
        </w:r>
        <w:r w:rsidR="00146B11" w:rsidRPr="007E12C6">
          <w:rPr>
            <w:rFonts w:eastAsia="Times New Roman" w:cs="Times New Roman"/>
            <w:lang w:val="en-GB" w:eastAsia="en-GB"/>
          </w:rPr>
          <w:t xml:space="preserve"> titles/abstracts and </w:t>
        </w:r>
        <w:r w:rsidR="00146B11">
          <w:rPr>
            <w:rFonts w:eastAsia="Times New Roman" w:cs="Times New Roman"/>
            <w:lang w:val="en-GB" w:eastAsia="en-GB"/>
          </w:rPr>
          <w:t>100</w:t>
        </w:r>
        <w:r w:rsidR="00146B11" w:rsidRPr="007E12C6">
          <w:rPr>
            <w:rFonts w:eastAsia="Times New Roman" w:cs="Times New Roman"/>
            <w:lang w:val="en-GB" w:eastAsia="en-GB"/>
          </w:rPr>
          <w:t xml:space="preserve">% of full texts will be coded by </w:t>
        </w:r>
        <w:r w:rsidR="00146B11">
          <w:rPr>
            <w:rFonts w:eastAsia="Times New Roman" w:cs="Times New Roman"/>
            <w:lang w:val="en-GB" w:eastAsia="en-GB"/>
          </w:rPr>
          <w:t>a second coder</w:t>
        </w:r>
        <w:r w:rsidR="00146B11" w:rsidRPr="007E12C6">
          <w:rPr>
            <w:rFonts w:eastAsia="Times New Roman" w:cs="Times New Roman"/>
            <w:lang w:val="en-GB" w:eastAsia="en-GB"/>
          </w:rPr>
          <w:t>.</w:t>
        </w:r>
      </w:ins>
      <w:del w:id="167" w:author="Gaskell Christopher" w:date="2022-03-05T14:05:00Z">
        <w:r w:rsidR="006D2EA5" w:rsidDel="00146B11">
          <w:rPr>
            <w:rFonts w:cs="Times New Roman"/>
          </w:rPr>
          <w:delText xml:space="preserve">Agreement and inter-coder reliability will be assessed </w:delText>
        </w:r>
        <w:r w:rsidR="00B03B21" w:rsidDel="00146B11">
          <w:rPr>
            <w:rFonts w:cs="Times New Roman"/>
          </w:rPr>
          <w:delText>using the previously described method.</w:delText>
        </w:r>
      </w:del>
    </w:p>
    <w:p w14:paraId="2ED7C72A" w14:textId="60BEDFE1" w:rsidR="00417355" w:rsidRDefault="00082BCA" w:rsidP="007E1AB9">
      <w:pPr>
        <w:pStyle w:val="BodyText"/>
        <w:ind w:firstLine="0"/>
      </w:pPr>
      <w:r>
        <w:t>S</w:t>
      </w:r>
      <w:r w:rsidR="003C088E">
        <w:t xml:space="preserve">ystematic reviews and meta-analyses should be </w:t>
      </w:r>
      <w:r w:rsidR="0007560D">
        <w:t>fully transparent and reproducible (</w:t>
      </w:r>
      <w:r w:rsidR="0007560D">
        <w:rPr>
          <w:rFonts w:cs="Times New Roman"/>
        </w:rPr>
        <w:t xml:space="preserve">Pigott </w:t>
      </w:r>
      <w:r w:rsidR="00705FF7">
        <w:rPr>
          <w:rFonts w:cs="Times New Roman"/>
        </w:rPr>
        <w:t>&amp; Polanin, 2020</w:t>
      </w:r>
      <w:r w:rsidR="0007560D">
        <w:t>)</w:t>
      </w:r>
      <w:r>
        <w:t xml:space="preserve">. To support </w:t>
      </w:r>
      <w:r w:rsidR="00E1201E">
        <w:t>this,</w:t>
      </w:r>
      <w:r>
        <w:t xml:space="preserve"> we will pre-register th</w:t>
      </w:r>
      <w:r w:rsidR="00BF0E7F">
        <w:t>e current</w:t>
      </w:r>
      <w:r>
        <w:t xml:space="preserve"> protocol </w:t>
      </w:r>
      <w:r w:rsidR="00E1201E">
        <w:t xml:space="preserve">through OSF. </w:t>
      </w:r>
      <w:r w:rsidR="00465406">
        <w:t>Upon peer-review</w:t>
      </w:r>
      <w:r w:rsidR="00E1201E">
        <w:t xml:space="preserve"> publication we will </w:t>
      </w:r>
      <w:r w:rsidR="003A3D99">
        <w:t xml:space="preserve">share </w:t>
      </w:r>
      <w:r w:rsidR="00564964">
        <w:t>review data, a</w:t>
      </w:r>
      <w:r w:rsidR="00303A75">
        <w:rPr>
          <w:rFonts w:cs="Times New Roman"/>
        </w:rPr>
        <w:t>nalytical syntax, review findings and version history through the first authors GitHub profile.</w:t>
      </w:r>
      <w:r w:rsidR="002F767E">
        <w:rPr>
          <w:rFonts w:cs="Times New Roman"/>
        </w:rPr>
        <w:t xml:space="preserve"> </w:t>
      </w:r>
      <w:r w:rsidR="002F767E">
        <w:t xml:space="preserve">In acquiring, processing, and reporting findings </w:t>
      </w:r>
      <w:r w:rsidR="003A3D99">
        <w:t>we</w:t>
      </w:r>
      <w:r w:rsidR="002F767E">
        <w:t xml:space="preserve"> </w:t>
      </w:r>
      <w:r w:rsidR="008A1E74">
        <w:t xml:space="preserve">will </w:t>
      </w:r>
      <w:r w:rsidR="003A3D99">
        <w:t xml:space="preserve">follow </w:t>
      </w:r>
      <w:r w:rsidR="002F767E">
        <w:t xml:space="preserve">the </w:t>
      </w:r>
      <w:r w:rsidR="002F767E" w:rsidRPr="009E23F7">
        <w:t>PRISMA (2020)</w:t>
      </w:r>
      <w:r w:rsidR="002F767E">
        <w:t xml:space="preserve"> and the meta-analyses in psychotherapy (MAP-24; Fluckiger et al., 2018) guidelines.</w:t>
      </w:r>
      <w:r w:rsidR="00BF0E7F">
        <w:t xml:space="preserve"> </w:t>
      </w:r>
      <w:r w:rsidR="00CE00D5">
        <w:t>A table of studies and their key characteristics will be reported</w:t>
      </w:r>
      <w:r w:rsidR="008A1E74">
        <w:t xml:space="preserve">; </w:t>
      </w:r>
      <w:r w:rsidR="00CE00D5">
        <w:t>if the total number of studies exceeds 50 then it will</w:t>
      </w:r>
      <w:r w:rsidR="002C1F48">
        <w:t xml:space="preserve"> be</w:t>
      </w:r>
      <w:r w:rsidR="00CE00D5">
        <w:t xml:space="preserve"> </w:t>
      </w:r>
      <w:r w:rsidR="00EC13F6">
        <w:t>placed</w:t>
      </w:r>
      <w:r w:rsidR="00CE00D5">
        <w:t xml:space="preserve"> </w:t>
      </w:r>
      <w:r w:rsidR="00EC13F6">
        <w:t xml:space="preserve">in the </w:t>
      </w:r>
      <w:r w:rsidR="00CE00D5">
        <w:t xml:space="preserve">supplementary material). </w:t>
      </w:r>
    </w:p>
    <w:p w14:paraId="5AE1D6B0" w14:textId="0995E329" w:rsidR="00CE00D5" w:rsidRPr="006734A8" w:rsidRDefault="00CE00D5" w:rsidP="007E1AB9">
      <w:pPr>
        <w:pStyle w:val="Heading2"/>
      </w:pPr>
      <w:bookmarkStart w:id="168" w:name="_Toc89624105"/>
      <w:r w:rsidRPr="006734A8">
        <w:t>Data synthesis</w:t>
      </w:r>
      <w:bookmarkEnd w:id="168"/>
    </w:p>
    <w:p w14:paraId="7439951A" w14:textId="3BA7986F" w:rsidR="00DD7702" w:rsidRPr="007E1AB9" w:rsidRDefault="00DC0EA2" w:rsidP="00DC0EA2">
      <w:pPr>
        <w:pStyle w:val="FirstParagraph"/>
        <w:ind w:firstLine="0"/>
        <w:rPr>
          <w:rFonts w:cs="Times New Roman"/>
        </w:rPr>
      </w:pPr>
      <w:r>
        <w:rPr>
          <w:rFonts w:cs="Times New Roman"/>
        </w:rPr>
        <w:t>Outcome</w:t>
      </w:r>
      <w:r w:rsidR="00384C94" w:rsidRPr="007E12C6">
        <w:rPr>
          <w:rFonts w:cs="Times New Roman"/>
        </w:rPr>
        <w:t xml:space="preserve"> </w:t>
      </w:r>
      <w:r w:rsidR="004E3309">
        <w:rPr>
          <w:rFonts w:cs="Times New Roman"/>
        </w:rPr>
        <w:t xml:space="preserve">data extracted from manuscripts </w:t>
      </w:r>
      <w:r w:rsidR="00A6305A">
        <w:rPr>
          <w:rFonts w:cs="Times New Roman"/>
        </w:rPr>
        <w:t xml:space="preserve">will </w:t>
      </w:r>
      <w:r w:rsidR="004E3309">
        <w:rPr>
          <w:rFonts w:cs="Times New Roman"/>
        </w:rPr>
        <w:t xml:space="preserve">include </w:t>
      </w:r>
      <w:r w:rsidR="00384C94" w:rsidRPr="007E12C6">
        <w:rPr>
          <w:rFonts w:cs="Times New Roman"/>
        </w:rPr>
        <w:t xml:space="preserve">N, </w:t>
      </w:r>
      <w:r w:rsidR="00384C94" w:rsidRPr="00AE21F0">
        <w:rPr>
          <w:rFonts w:cs="Times New Roman"/>
          <w:vertAlign w:val="superscript"/>
        </w:rPr>
        <w:t>pre</w:t>
      </w:r>
      <w:r w:rsidR="00384C94" w:rsidRPr="007E12C6">
        <w:rPr>
          <w:rFonts w:cs="Times New Roman"/>
        </w:rPr>
        <w:t xml:space="preserve">mean, </w:t>
      </w:r>
      <w:r w:rsidR="00384C94" w:rsidRPr="00AE21F0">
        <w:rPr>
          <w:rFonts w:cs="Times New Roman"/>
          <w:vertAlign w:val="superscript"/>
        </w:rPr>
        <w:t>pre</w:t>
      </w:r>
      <w:r w:rsidR="00384C94" w:rsidRPr="007E12C6">
        <w:rPr>
          <w:rFonts w:cs="Times New Roman"/>
        </w:rPr>
        <w:t xml:space="preserve">SD, </w:t>
      </w:r>
      <w:r w:rsidR="00384C94" w:rsidRPr="00AE21F0">
        <w:rPr>
          <w:rFonts w:cs="Times New Roman"/>
          <w:vertAlign w:val="superscript"/>
        </w:rPr>
        <w:t>post</w:t>
      </w:r>
      <w:r w:rsidR="00384C94" w:rsidRPr="007E12C6">
        <w:rPr>
          <w:rFonts w:cs="Times New Roman"/>
        </w:rPr>
        <w:t xml:space="preserve">mean, Pearson’s </w:t>
      </w:r>
      <w:r w:rsidR="00384C94" w:rsidRPr="007E12C6">
        <w:rPr>
          <w:rFonts w:cs="Times New Roman"/>
          <w:i/>
          <w:iCs/>
        </w:rPr>
        <w:t>r</w:t>
      </w:r>
      <w:r w:rsidR="00384C94" w:rsidRPr="007E12C6">
        <w:rPr>
          <w:rFonts w:cs="Times New Roman"/>
        </w:rPr>
        <w:t xml:space="preserve">, </w:t>
      </w:r>
      <w:r w:rsidR="00176D52" w:rsidRPr="007E12C6">
        <w:rPr>
          <w:rFonts w:cs="Times New Roman"/>
        </w:rPr>
        <w:t>effect-size (regardless of metric),</w:t>
      </w:r>
      <w:r w:rsidR="009209CF" w:rsidRPr="007E12C6">
        <w:rPr>
          <w:rFonts w:cs="Times New Roman"/>
        </w:rPr>
        <w:t xml:space="preserve"> and inferential statistics (i.e., ANOVA, regressions, </w:t>
      </w:r>
      <w:r w:rsidR="009209CF" w:rsidRPr="007E12C6">
        <w:rPr>
          <w:rFonts w:cs="Times New Roman"/>
          <w:i/>
          <w:iCs/>
        </w:rPr>
        <w:t>p</w:t>
      </w:r>
      <w:r w:rsidR="009209CF" w:rsidRPr="007E12C6">
        <w:rPr>
          <w:rFonts w:cs="Times New Roman"/>
        </w:rPr>
        <w:t xml:space="preserve"> value)</w:t>
      </w:r>
      <w:ins w:id="169" w:author="Gaskell Christopher" w:date="2022-03-05T14:20:00Z">
        <w:r w:rsidR="00146B11">
          <w:rPr>
            <w:rFonts w:cs="Times New Roman"/>
          </w:rPr>
          <w:t xml:space="preserve"> or proportion change (in the case of seizure freedom and improvement)</w:t>
        </w:r>
      </w:ins>
      <w:r w:rsidR="009209CF" w:rsidRPr="007E12C6">
        <w:rPr>
          <w:rFonts w:cs="Times New Roman"/>
        </w:rPr>
        <w:t>.</w:t>
      </w:r>
      <w:r w:rsidR="00444D8A" w:rsidRPr="007E12C6">
        <w:rPr>
          <w:rFonts w:cs="Times New Roman"/>
        </w:rPr>
        <w:t xml:space="preserve"> Sample characteristics will </w:t>
      </w:r>
      <w:r w:rsidR="00193421" w:rsidRPr="007E12C6">
        <w:rPr>
          <w:rFonts w:cs="Times New Roman"/>
        </w:rPr>
        <w:t>include</w:t>
      </w:r>
      <w:r w:rsidR="004E2105">
        <w:rPr>
          <w:rFonts w:cs="Times New Roman"/>
        </w:rPr>
        <w:t xml:space="preserve"> </w:t>
      </w:r>
      <w:r w:rsidR="00D96D65">
        <w:rPr>
          <w:rFonts w:cs="Times New Roman"/>
        </w:rPr>
        <w:t xml:space="preserve">N and percentage </w:t>
      </w:r>
      <w:r w:rsidR="00A6305A">
        <w:rPr>
          <w:rFonts w:cs="Times New Roman"/>
        </w:rPr>
        <w:t xml:space="preserve">rate </w:t>
      </w:r>
      <w:r w:rsidR="00D96D65">
        <w:rPr>
          <w:rFonts w:cs="Times New Roman"/>
        </w:rPr>
        <w:t xml:space="preserve">of </w:t>
      </w:r>
      <w:r w:rsidR="00444D8A" w:rsidRPr="007E12C6">
        <w:rPr>
          <w:rFonts w:cs="Times New Roman"/>
        </w:rPr>
        <w:t>female</w:t>
      </w:r>
      <w:r w:rsidR="00D96D65">
        <w:rPr>
          <w:rFonts w:cs="Times New Roman"/>
        </w:rPr>
        <w:t xml:space="preserve">, </w:t>
      </w:r>
      <w:r w:rsidR="000A6505">
        <w:rPr>
          <w:rFonts w:cs="Times New Roman"/>
        </w:rPr>
        <w:t>white</w:t>
      </w:r>
      <w:r w:rsidR="00D96D65">
        <w:rPr>
          <w:rFonts w:cs="Times New Roman"/>
        </w:rPr>
        <w:t xml:space="preserve">, </w:t>
      </w:r>
      <w:proofErr w:type="gramStart"/>
      <w:r w:rsidR="00BF0E7F">
        <w:rPr>
          <w:rFonts w:cs="Times New Roman"/>
        </w:rPr>
        <w:t>married</w:t>
      </w:r>
      <w:proofErr w:type="gramEnd"/>
      <w:r w:rsidR="00BF0E7F">
        <w:rPr>
          <w:rFonts w:cs="Times New Roman"/>
        </w:rPr>
        <w:t xml:space="preserve"> </w:t>
      </w:r>
      <w:r w:rsidR="00D96D65">
        <w:rPr>
          <w:rFonts w:cs="Times New Roman"/>
        </w:rPr>
        <w:t xml:space="preserve">and </w:t>
      </w:r>
      <w:r w:rsidR="00BF0E7F">
        <w:rPr>
          <w:rFonts w:cs="Times New Roman"/>
        </w:rPr>
        <w:t>un</w:t>
      </w:r>
      <w:r w:rsidR="00D96D65">
        <w:rPr>
          <w:rFonts w:cs="Times New Roman"/>
        </w:rPr>
        <w:t>employed participants</w:t>
      </w:r>
      <w:r w:rsidR="00E8197B">
        <w:rPr>
          <w:rFonts w:cs="Times New Roman"/>
        </w:rPr>
        <w:t xml:space="preserve"> SES</w:t>
      </w:r>
      <w:r w:rsidR="00D96D65">
        <w:rPr>
          <w:rFonts w:cs="Times New Roman"/>
        </w:rPr>
        <w:t xml:space="preserve">. </w:t>
      </w:r>
      <w:r w:rsidR="00044F0E" w:rsidRPr="007E12C6">
        <w:rPr>
          <w:rFonts w:cs="Times New Roman"/>
        </w:rPr>
        <w:t xml:space="preserve">In situations when N is reported but not % then this will be calculated by the </w:t>
      </w:r>
      <w:del w:id="170" w:author="Gaskell Christopher" w:date="2022-03-05T14:21:00Z">
        <w:r w:rsidR="00044F0E" w:rsidRPr="007E12C6" w:rsidDel="00146B11">
          <w:rPr>
            <w:rFonts w:cs="Times New Roman"/>
          </w:rPr>
          <w:delText xml:space="preserve">data </w:delText>
        </w:r>
      </w:del>
      <w:ins w:id="171" w:author="Gaskell Christopher" w:date="2022-03-05T14:21:00Z">
        <w:r w:rsidR="00146B11">
          <w:rPr>
            <w:rFonts w:cs="Times New Roman"/>
          </w:rPr>
          <w:t xml:space="preserve">first </w:t>
        </w:r>
      </w:ins>
      <w:r w:rsidR="00342493">
        <w:rPr>
          <w:rFonts w:cs="Times New Roman"/>
        </w:rPr>
        <w:t>coder</w:t>
      </w:r>
      <w:r w:rsidR="00044F0E" w:rsidRPr="007E12C6">
        <w:rPr>
          <w:rFonts w:cs="Times New Roman"/>
        </w:rPr>
        <w:t>.</w:t>
      </w:r>
      <w:r w:rsidR="006C230D">
        <w:rPr>
          <w:rFonts w:cs="Times New Roman"/>
        </w:rPr>
        <w:t xml:space="preserve"> Treatment and study characteristics for </w:t>
      </w:r>
      <w:r w:rsidR="00484494">
        <w:rPr>
          <w:rFonts w:cs="Times New Roman"/>
        </w:rPr>
        <w:t xml:space="preserve">extraction </w:t>
      </w:r>
      <w:r w:rsidR="006C230D">
        <w:rPr>
          <w:rFonts w:cs="Times New Roman"/>
        </w:rPr>
        <w:t xml:space="preserve">are described in Table </w:t>
      </w:r>
      <w:r w:rsidR="007F3D2F">
        <w:rPr>
          <w:rFonts w:cs="Times New Roman"/>
        </w:rPr>
        <w:t>4</w:t>
      </w:r>
      <w:r w:rsidR="006C230D">
        <w:rPr>
          <w:rFonts w:cs="Times New Roman"/>
        </w:rPr>
        <w:t>.</w:t>
      </w:r>
    </w:p>
    <w:p w14:paraId="51DCC563" w14:textId="7199D294" w:rsidR="00146B11" w:rsidRDefault="009711FB" w:rsidP="00652F66">
      <w:pPr>
        <w:pStyle w:val="FirstParagraph"/>
        <w:ind w:firstLine="0"/>
        <w:rPr>
          <w:ins w:id="172" w:author="Gaskell Christopher" w:date="2022-03-05T14:21:00Z"/>
          <w:rFonts w:cs="Times New Roman"/>
        </w:rPr>
      </w:pPr>
      <w:r w:rsidRPr="007E12C6">
        <w:rPr>
          <w:rFonts w:cs="Times New Roman"/>
        </w:rPr>
        <w:lastRenderedPageBreak/>
        <w:t xml:space="preserve">When multiple independent samples </w:t>
      </w:r>
      <w:r w:rsidR="00967AFF" w:rsidRPr="007E12C6">
        <w:rPr>
          <w:rFonts w:cs="Times New Roman"/>
        </w:rPr>
        <w:t>are</w:t>
      </w:r>
      <w:r w:rsidRPr="007E12C6">
        <w:rPr>
          <w:rFonts w:cs="Times New Roman"/>
        </w:rPr>
        <w:t xml:space="preserve"> reported </w:t>
      </w:r>
      <w:r w:rsidR="00967AFF" w:rsidRPr="007E12C6">
        <w:rPr>
          <w:rFonts w:cs="Times New Roman"/>
        </w:rPr>
        <w:t xml:space="preserve">(e.g., CBT vs., psychoanalysis) </w:t>
      </w:r>
      <w:r w:rsidR="00E775DD">
        <w:rPr>
          <w:rFonts w:cs="Times New Roman"/>
        </w:rPr>
        <w:t xml:space="preserve">for a given manuscript </w:t>
      </w:r>
      <w:r w:rsidR="00967AFF" w:rsidRPr="007E12C6">
        <w:rPr>
          <w:rFonts w:cs="Times New Roman"/>
        </w:rPr>
        <w:t>t</w:t>
      </w:r>
      <w:r w:rsidRPr="007E12C6">
        <w:rPr>
          <w:rFonts w:cs="Times New Roman"/>
        </w:rPr>
        <w:t xml:space="preserve">hen </w:t>
      </w:r>
      <w:r w:rsidR="006301DD" w:rsidRPr="007E12C6">
        <w:rPr>
          <w:rFonts w:cs="Times New Roman"/>
        </w:rPr>
        <w:t xml:space="preserve">both </w:t>
      </w:r>
      <w:r w:rsidR="00E775DD">
        <w:rPr>
          <w:rFonts w:cs="Times New Roman"/>
        </w:rPr>
        <w:t xml:space="preserve">samples </w:t>
      </w:r>
      <w:r w:rsidR="006301DD" w:rsidRPr="007E12C6">
        <w:rPr>
          <w:rFonts w:cs="Times New Roman"/>
        </w:rPr>
        <w:t xml:space="preserve">will be extracted. </w:t>
      </w:r>
      <w:r w:rsidRPr="007E12C6">
        <w:rPr>
          <w:rFonts w:cs="Times New Roman"/>
        </w:rPr>
        <w:t xml:space="preserve">Studies with overlapping datasets </w:t>
      </w:r>
      <w:r w:rsidR="00DC213F" w:rsidRPr="007E12C6">
        <w:rPr>
          <w:rFonts w:cs="Times New Roman"/>
        </w:rPr>
        <w:t>will be</w:t>
      </w:r>
      <w:r w:rsidRPr="007E12C6">
        <w:rPr>
          <w:rFonts w:cs="Times New Roman"/>
        </w:rPr>
        <w:t xml:space="preserve"> excluded. </w:t>
      </w:r>
      <w:ins w:id="173" w:author="Gaskell Christopher" w:date="2022-03-05T14:21:00Z">
        <w:r w:rsidR="00146B11">
          <w:rPr>
            <w:rFonts w:cs="Times New Roman"/>
          </w:rPr>
          <w:t xml:space="preserve">Samples that use more robust approaches to missing data (e.g., ITT) will be preferred over </w:t>
        </w:r>
      </w:ins>
      <w:ins w:id="174" w:author="Gaskell Christopher" w:date="2022-03-05T14:22:00Z">
        <w:r w:rsidR="00146B11">
          <w:rPr>
            <w:rFonts w:cs="Times New Roman"/>
          </w:rPr>
          <w:t>approaches that do not (e.g., samples utilizing only data from patients with complete data).</w:t>
        </w:r>
      </w:ins>
    </w:p>
    <w:p w14:paraId="03F212E8" w14:textId="7431A6B9" w:rsidR="00652F66" w:rsidDel="00146B11" w:rsidRDefault="009711FB" w:rsidP="00652F66">
      <w:pPr>
        <w:pStyle w:val="FirstParagraph"/>
        <w:ind w:firstLine="0"/>
        <w:rPr>
          <w:del w:id="175" w:author="Gaskell Christopher" w:date="2022-03-05T14:22:00Z"/>
          <w:rFonts w:cs="Times New Roman"/>
        </w:rPr>
      </w:pPr>
      <w:del w:id="176" w:author="Gaskell Christopher" w:date="2022-03-05T14:22:00Z">
        <w:r w:rsidRPr="007E12C6" w:rsidDel="00146B11">
          <w:rPr>
            <w:rFonts w:cs="Times New Roman"/>
          </w:rPr>
          <w:delText xml:space="preserve">Intention-to-treat (ITT) samples </w:delText>
        </w:r>
        <w:r w:rsidR="00DC213F" w:rsidRPr="007E12C6" w:rsidDel="00146B11">
          <w:rPr>
            <w:rFonts w:cs="Times New Roman"/>
          </w:rPr>
          <w:delText>will be</w:delText>
        </w:r>
        <w:r w:rsidRPr="007E12C6" w:rsidDel="00146B11">
          <w:rPr>
            <w:rFonts w:cs="Times New Roman"/>
          </w:rPr>
          <w:delText xml:space="preserve"> preferred to completer samples (i.e., samples excluding patients lost to follow up).</w:delText>
        </w:r>
      </w:del>
    </w:p>
    <w:p w14:paraId="4C574246" w14:textId="0440DD21" w:rsidR="00652F66" w:rsidRPr="00484494" w:rsidRDefault="00652F66" w:rsidP="00484494">
      <w:pPr>
        <w:spacing w:after="0"/>
        <w:rPr>
          <w:rFonts w:ascii="Times New Roman" w:hAnsi="Times New Roman" w:cs="Times New Roman"/>
        </w:rPr>
      </w:pPr>
      <w:r>
        <w:rPr>
          <w:rFonts w:cs="Times New Roman"/>
        </w:rPr>
        <w:br w:type="page"/>
      </w:r>
    </w:p>
    <w:tbl>
      <w:tblPr>
        <w:tblStyle w:val="TableGrid"/>
        <w:tblW w:w="0" w:type="auto"/>
        <w:tblLayout w:type="fixed"/>
        <w:tblLook w:val="04A0" w:firstRow="1" w:lastRow="0" w:firstColumn="1" w:lastColumn="0" w:noHBand="0" w:noVBand="1"/>
      </w:tblPr>
      <w:tblGrid>
        <w:gridCol w:w="1413"/>
        <w:gridCol w:w="7937"/>
      </w:tblGrid>
      <w:tr w:rsidR="00E520F2" w14:paraId="7BE29B60" w14:textId="77777777" w:rsidTr="007E1AB9">
        <w:tc>
          <w:tcPr>
            <w:tcW w:w="9350" w:type="dxa"/>
            <w:gridSpan w:val="2"/>
            <w:tcBorders>
              <w:top w:val="nil"/>
              <w:left w:val="nil"/>
              <w:bottom w:val="single" w:sz="4" w:space="0" w:color="auto"/>
              <w:right w:val="nil"/>
            </w:tcBorders>
          </w:tcPr>
          <w:p w14:paraId="263C131A" w14:textId="77777777" w:rsidR="00DC0EA2" w:rsidRPr="007E1AB9" w:rsidRDefault="00DC0EA2" w:rsidP="007E1AB9">
            <w:pPr>
              <w:pStyle w:val="BodyText"/>
              <w:spacing w:line="240" w:lineRule="auto"/>
              <w:ind w:firstLine="0"/>
              <w:rPr>
                <w:rFonts w:cs="Times New Roman"/>
                <w:b/>
                <w:bCs/>
                <w:i/>
                <w:iCs/>
              </w:rPr>
            </w:pPr>
            <w:r w:rsidRPr="007E1AB9">
              <w:rPr>
                <w:rFonts w:cs="Times New Roman"/>
                <w:b/>
                <w:bCs/>
              </w:rPr>
              <w:lastRenderedPageBreak/>
              <w:t xml:space="preserve">Table </w:t>
            </w:r>
            <w:r w:rsidR="00CC49A1">
              <w:rPr>
                <w:rFonts w:cs="Times New Roman"/>
                <w:b/>
                <w:bCs/>
              </w:rPr>
              <w:t>4</w:t>
            </w:r>
            <w:r w:rsidRPr="007E1AB9">
              <w:rPr>
                <w:rFonts w:cs="Times New Roman"/>
                <w:b/>
                <w:bCs/>
              </w:rPr>
              <w:t>:</w:t>
            </w:r>
          </w:p>
          <w:p w14:paraId="05B495C7" w14:textId="468BBEE8" w:rsidR="00E520F2" w:rsidRPr="007E1AB9" w:rsidRDefault="007F74DB" w:rsidP="007E1AB9">
            <w:pPr>
              <w:pStyle w:val="BodyText"/>
              <w:spacing w:line="240" w:lineRule="auto"/>
              <w:ind w:firstLine="0"/>
              <w:rPr>
                <w:rFonts w:cs="Times New Roman"/>
                <w:sz w:val="21"/>
                <w:szCs w:val="21"/>
              </w:rPr>
            </w:pPr>
            <w:r w:rsidRPr="007E1AB9">
              <w:rPr>
                <w:rFonts w:cs="Times New Roman"/>
                <w:i/>
                <w:iCs/>
              </w:rPr>
              <w:t xml:space="preserve">Treatment and study characteristics for </w:t>
            </w:r>
            <w:r w:rsidR="00652F66">
              <w:rPr>
                <w:rFonts w:cs="Times New Roman"/>
                <w:i/>
                <w:iCs/>
              </w:rPr>
              <w:t xml:space="preserve">data extraction and </w:t>
            </w:r>
            <w:r w:rsidRPr="007E1AB9">
              <w:rPr>
                <w:rFonts w:cs="Times New Roman"/>
                <w:i/>
                <w:iCs/>
              </w:rPr>
              <w:t>moderation analysis</w:t>
            </w:r>
          </w:p>
        </w:tc>
      </w:tr>
      <w:tr w:rsidR="00280C6D" w14:paraId="696FEC02" w14:textId="77777777" w:rsidTr="007E1AB9">
        <w:tc>
          <w:tcPr>
            <w:tcW w:w="1413" w:type="dxa"/>
            <w:tcBorders>
              <w:left w:val="nil"/>
              <w:bottom w:val="nil"/>
              <w:right w:val="nil"/>
            </w:tcBorders>
            <w:shd w:val="clear" w:color="auto" w:fill="F2F2F2" w:themeFill="background1" w:themeFillShade="F2"/>
          </w:tcPr>
          <w:p w14:paraId="3F6FB8E5" w14:textId="028ED14A" w:rsidR="00280C6D" w:rsidRPr="007E1AB9" w:rsidRDefault="00280C6D" w:rsidP="000F11A3">
            <w:pPr>
              <w:pStyle w:val="CommentText"/>
              <w:rPr>
                <w:rFonts w:ascii="Times New Roman" w:hAnsi="Times New Roman" w:cs="Times New Roman"/>
                <w:sz w:val="21"/>
                <w:szCs w:val="21"/>
              </w:rPr>
            </w:pPr>
            <w:r w:rsidRPr="007E1AB9">
              <w:rPr>
                <w:rFonts w:ascii="Times New Roman" w:hAnsi="Times New Roman" w:cs="Times New Roman"/>
                <w:sz w:val="21"/>
                <w:szCs w:val="21"/>
              </w:rPr>
              <w:t>Treatment format</w:t>
            </w:r>
          </w:p>
        </w:tc>
        <w:tc>
          <w:tcPr>
            <w:tcW w:w="7937" w:type="dxa"/>
            <w:tcBorders>
              <w:left w:val="nil"/>
              <w:bottom w:val="nil"/>
              <w:right w:val="nil"/>
            </w:tcBorders>
            <w:shd w:val="clear" w:color="auto" w:fill="F2F2F2" w:themeFill="background1" w:themeFillShade="F2"/>
          </w:tcPr>
          <w:p w14:paraId="15A4AC3A" w14:textId="4E535A97" w:rsidR="00280C6D" w:rsidRPr="007E1AB9" w:rsidRDefault="00A65EA2" w:rsidP="007E1AB9">
            <w:pPr>
              <w:pStyle w:val="BodyText"/>
              <w:spacing w:line="240" w:lineRule="auto"/>
              <w:ind w:firstLine="0"/>
              <w:rPr>
                <w:rFonts w:cs="Times New Roman"/>
                <w:sz w:val="21"/>
                <w:szCs w:val="21"/>
              </w:rPr>
            </w:pPr>
            <w:r w:rsidRPr="007E1AB9">
              <w:rPr>
                <w:rFonts w:cs="Times New Roman"/>
                <w:sz w:val="21"/>
                <w:szCs w:val="21"/>
              </w:rPr>
              <w:t>Treatments will be coded as (i) individual, (ii) group</w:t>
            </w:r>
            <w:del w:id="177" w:author="Gaskell Christopher" w:date="2022-03-05T14:23:00Z">
              <w:r w:rsidRPr="007E1AB9" w:rsidDel="00146B11">
                <w:rPr>
                  <w:rFonts w:cs="Times New Roman"/>
                  <w:sz w:val="21"/>
                  <w:szCs w:val="21"/>
                </w:rPr>
                <w:delText xml:space="preserve"> </w:delText>
              </w:r>
              <w:r w:rsidR="008726A1" w:rsidRPr="007E1AB9" w:rsidDel="00146B11">
                <w:rPr>
                  <w:rFonts w:cs="Times New Roman"/>
                  <w:sz w:val="21"/>
                  <w:szCs w:val="21"/>
                </w:rPr>
                <w:delText>administered</w:delText>
              </w:r>
            </w:del>
            <w:r w:rsidR="008726A1" w:rsidRPr="007E1AB9">
              <w:rPr>
                <w:rFonts w:cs="Times New Roman"/>
                <w:sz w:val="21"/>
                <w:szCs w:val="21"/>
              </w:rPr>
              <w:t>,</w:t>
            </w:r>
            <w:r w:rsidRPr="007E1AB9">
              <w:rPr>
                <w:rFonts w:cs="Times New Roman"/>
                <w:sz w:val="21"/>
                <w:szCs w:val="21"/>
              </w:rPr>
              <w:t xml:space="preserve"> or (iii) </w:t>
            </w:r>
            <w:del w:id="178" w:author="Gaskell Christopher" w:date="2022-03-05T14:23:00Z">
              <w:r w:rsidRPr="007E1AB9" w:rsidDel="00146B11">
                <w:rPr>
                  <w:rFonts w:cs="Times New Roman"/>
                  <w:sz w:val="21"/>
                  <w:szCs w:val="21"/>
                </w:rPr>
                <w:delText>a combination of both</w:delText>
              </w:r>
            </w:del>
            <w:ins w:id="179" w:author="Gaskell Christopher" w:date="2022-03-05T14:23:00Z">
              <w:r w:rsidR="00146B11">
                <w:rPr>
                  <w:rFonts w:cs="Times New Roman"/>
                  <w:sz w:val="21"/>
                  <w:szCs w:val="21"/>
                </w:rPr>
                <w:t>mixed</w:t>
              </w:r>
            </w:ins>
            <w:r w:rsidRPr="007E1AB9">
              <w:rPr>
                <w:rFonts w:cs="Times New Roman"/>
                <w:sz w:val="21"/>
                <w:szCs w:val="21"/>
              </w:rPr>
              <w:t>.</w:t>
            </w:r>
          </w:p>
        </w:tc>
      </w:tr>
      <w:tr w:rsidR="00280C6D" w14:paraId="131BA34D" w14:textId="77777777" w:rsidTr="007E1AB9">
        <w:tc>
          <w:tcPr>
            <w:tcW w:w="1413" w:type="dxa"/>
            <w:tcBorders>
              <w:top w:val="nil"/>
              <w:left w:val="nil"/>
              <w:bottom w:val="nil"/>
              <w:right w:val="nil"/>
            </w:tcBorders>
          </w:tcPr>
          <w:p w14:paraId="05BDF8C0" w14:textId="1878DD36" w:rsidR="00280C6D" w:rsidRPr="007E1AB9" w:rsidRDefault="000F11A3" w:rsidP="000F11A3">
            <w:pPr>
              <w:pStyle w:val="CommentText"/>
              <w:rPr>
                <w:rFonts w:ascii="Times New Roman" w:hAnsi="Times New Roman" w:cs="Times New Roman"/>
                <w:sz w:val="21"/>
                <w:szCs w:val="21"/>
              </w:rPr>
            </w:pPr>
            <w:r>
              <w:rPr>
                <w:rFonts w:ascii="Times New Roman" w:hAnsi="Times New Roman" w:cs="Times New Roman"/>
                <w:sz w:val="21"/>
                <w:szCs w:val="21"/>
              </w:rPr>
              <w:t>Treatment d</w:t>
            </w:r>
            <w:r w:rsidR="00280C6D" w:rsidRPr="007E1AB9">
              <w:rPr>
                <w:rFonts w:ascii="Times New Roman" w:hAnsi="Times New Roman" w:cs="Times New Roman"/>
                <w:sz w:val="21"/>
                <w:szCs w:val="21"/>
              </w:rPr>
              <w:t>elivery</w:t>
            </w:r>
          </w:p>
        </w:tc>
        <w:tc>
          <w:tcPr>
            <w:tcW w:w="7937" w:type="dxa"/>
            <w:tcBorders>
              <w:top w:val="nil"/>
              <w:left w:val="nil"/>
              <w:bottom w:val="nil"/>
              <w:right w:val="nil"/>
            </w:tcBorders>
          </w:tcPr>
          <w:p w14:paraId="25A3AC74" w14:textId="597F79CE" w:rsidR="00280C6D" w:rsidRPr="007E1AB9" w:rsidRDefault="00A65EA2" w:rsidP="007E1AB9">
            <w:pPr>
              <w:pStyle w:val="BodyText"/>
              <w:spacing w:line="240" w:lineRule="auto"/>
              <w:ind w:firstLine="0"/>
              <w:rPr>
                <w:rFonts w:cs="Times New Roman"/>
                <w:sz w:val="21"/>
                <w:szCs w:val="21"/>
              </w:rPr>
            </w:pPr>
            <w:r w:rsidRPr="007E1AB9">
              <w:rPr>
                <w:rFonts w:cs="Times New Roman"/>
                <w:sz w:val="21"/>
                <w:szCs w:val="21"/>
              </w:rPr>
              <w:t>Treatments will be coded as (i) face-to-face, (ii) telephone, (iii) video</w:t>
            </w:r>
            <w:r w:rsidR="00464FED" w:rsidRPr="007E1AB9">
              <w:rPr>
                <w:rFonts w:cs="Times New Roman"/>
                <w:sz w:val="21"/>
                <w:szCs w:val="21"/>
              </w:rPr>
              <w:t xml:space="preserve"> or (iv) blended (i.e., a combination).</w:t>
            </w:r>
          </w:p>
        </w:tc>
      </w:tr>
      <w:tr w:rsidR="00280C6D" w14:paraId="227B7A33" w14:textId="77777777" w:rsidTr="007E1AB9">
        <w:tc>
          <w:tcPr>
            <w:tcW w:w="1413" w:type="dxa"/>
            <w:tcBorders>
              <w:top w:val="nil"/>
              <w:left w:val="nil"/>
              <w:bottom w:val="nil"/>
              <w:right w:val="nil"/>
            </w:tcBorders>
            <w:shd w:val="clear" w:color="auto" w:fill="F2F2F2" w:themeFill="background1" w:themeFillShade="F2"/>
          </w:tcPr>
          <w:p w14:paraId="26548D8D" w14:textId="76EAD8D9" w:rsidR="00280C6D" w:rsidRPr="007E1AB9" w:rsidRDefault="00280C6D" w:rsidP="000F11A3">
            <w:pPr>
              <w:pStyle w:val="CommentText"/>
              <w:rPr>
                <w:rFonts w:ascii="Times New Roman" w:hAnsi="Times New Roman" w:cs="Times New Roman"/>
                <w:sz w:val="21"/>
                <w:szCs w:val="21"/>
              </w:rPr>
            </w:pPr>
            <w:r w:rsidRPr="007E1AB9">
              <w:rPr>
                <w:rFonts w:ascii="Times New Roman" w:hAnsi="Times New Roman" w:cs="Times New Roman"/>
                <w:sz w:val="21"/>
                <w:szCs w:val="21"/>
              </w:rPr>
              <w:t>Treatment modality</w:t>
            </w:r>
          </w:p>
        </w:tc>
        <w:tc>
          <w:tcPr>
            <w:tcW w:w="7937" w:type="dxa"/>
            <w:tcBorders>
              <w:top w:val="nil"/>
              <w:left w:val="nil"/>
              <w:bottom w:val="nil"/>
              <w:right w:val="nil"/>
            </w:tcBorders>
            <w:shd w:val="clear" w:color="auto" w:fill="F2F2F2" w:themeFill="background1" w:themeFillShade="F2"/>
          </w:tcPr>
          <w:p w14:paraId="40734DC6" w14:textId="63FCC595" w:rsidR="00280C6D" w:rsidRPr="00907E58" w:rsidRDefault="00876733" w:rsidP="007E1AB9">
            <w:pPr>
              <w:pStyle w:val="BodyText"/>
              <w:spacing w:line="240" w:lineRule="auto"/>
              <w:ind w:firstLine="0"/>
              <w:rPr>
                <w:rFonts w:cs="Times New Roman"/>
                <w:sz w:val="21"/>
                <w:szCs w:val="21"/>
              </w:rPr>
            </w:pPr>
            <w:r w:rsidRPr="00907E58">
              <w:rPr>
                <w:rFonts w:cs="Times New Roman"/>
                <w:sz w:val="21"/>
                <w:szCs w:val="21"/>
              </w:rPr>
              <w:t xml:space="preserve">Treatment type/modality code will be determined by author designation/description. </w:t>
            </w:r>
            <w:r w:rsidR="003D1898" w:rsidRPr="00907E58">
              <w:rPr>
                <w:rFonts w:cs="Times New Roman"/>
                <w:sz w:val="21"/>
                <w:szCs w:val="21"/>
              </w:rPr>
              <w:t xml:space="preserve">We will not require any use of protocols or verification of techniques used. Treatment codes will be collapsed into </w:t>
            </w:r>
            <w:del w:id="180" w:author="Gaskell Christopher" w:date="2022-04-09T09:32:00Z">
              <w:r w:rsidR="003D1898" w:rsidRPr="00907E58" w:rsidDel="002706D9">
                <w:rPr>
                  <w:rFonts w:cs="Times New Roman"/>
                  <w:sz w:val="21"/>
                  <w:szCs w:val="21"/>
                </w:rPr>
                <w:delText>fo</w:delText>
              </w:r>
              <w:r w:rsidR="00FD785D" w:rsidRPr="00907E58" w:rsidDel="002706D9">
                <w:rPr>
                  <w:rFonts w:cs="Times New Roman"/>
                  <w:sz w:val="21"/>
                  <w:szCs w:val="21"/>
                </w:rPr>
                <w:delText>u</w:delText>
              </w:r>
              <w:r w:rsidR="003D1898" w:rsidRPr="00907E58" w:rsidDel="002706D9">
                <w:rPr>
                  <w:rFonts w:cs="Times New Roman"/>
                  <w:sz w:val="21"/>
                  <w:szCs w:val="21"/>
                </w:rPr>
                <w:delText xml:space="preserve">r broad treatment </w:delText>
              </w:r>
            </w:del>
            <w:ins w:id="181" w:author="Gaskell Christopher" w:date="2022-04-09T09:32:00Z">
              <w:r w:rsidR="002706D9">
                <w:rPr>
                  <w:rFonts w:cs="Times New Roman"/>
                  <w:sz w:val="21"/>
                  <w:szCs w:val="21"/>
                </w:rPr>
                <w:t>the foll</w:t>
              </w:r>
            </w:ins>
            <w:ins w:id="182" w:author="Gaskell Christopher" w:date="2022-04-09T09:33:00Z">
              <w:r w:rsidR="002706D9">
                <w:rPr>
                  <w:rFonts w:cs="Times New Roman"/>
                  <w:sz w:val="21"/>
                  <w:szCs w:val="21"/>
                </w:rPr>
                <w:t xml:space="preserve">owing </w:t>
              </w:r>
            </w:ins>
            <w:r w:rsidR="003D1898" w:rsidRPr="00907E58">
              <w:rPr>
                <w:rFonts w:cs="Times New Roman"/>
                <w:sz w:val="21"/>
                <w:szCs w:val="21"/>
              </w:rPr>
              <w:t xml:space="preserve">domains: </w:t>
            </w:r>
            <w:r w:rsidR="00940216" w:rsidRPr="00907E58">
              <w:rPr>
                <w:rFonts w:cs="Times New Roman"/>
                <w:sz w:val="21"/>
                <w:szCs w:val="21"/>
              </w:rPr>
              <w:t xml:space="preserve">(i) </w:t>
            </w:r>
            <w:del w:id="183" w:author="Gaskell Christopher" w:date="2022-04-09T09:33:00Z">
              <w:r w:rsidR="00940216" w:rsidRPr="00907E58" w:rsidDel="002706D9">
                <w:rPr>
                  <w:rFonts w:cs="Times New Roman"/>
                  <w:sz w:val="21"/>
                  <w:szCs w:val="21"/>
                </w:rPr>
                <w:delText>cognitive-</w:delText>
              </w:r>
            </w:del>
            <w:r w:rsidR="00940216" w:rsidRPr="00907E58">
              <w:rPr>
                <w:rFonts w:cs="Times New Roman"/>
                <w:sz w:val="21"/>
                <w:szCs w:val="21"/>
              </w:rPr>
              <w:t xml:space="preserve">behavioral, (ii) </w:t>
            </w:r>
            <w:del w:id="184" w:author="Gaskell Christopher" w:date="2022-04-09T09:33:00Z">
              <w:r w:rsidR="001F04CB" w:rsidRPr="00907E58" w:rsidDel="002706D9">
                <w:rPr>
                  <w:noProof/>
                  <w:sz w:val="21"/>
                  <w:szCs w:val="21"/>
                </w:rPr>
                <w:delText>psychodynamic/dynamic</w:delText>
              </w:r>
            </w:del>
            <w:ins w:id="185" w:author="Gaskell Christopher" w:date="2022-04-09T09:33:00Z">
              <w:r w:rsidR="002706D9">
                <w:rPr>
                  <w:noProof/>
                  <w:sz w:val="21"/>
                  <w:szCs w:val="21"/>
                </w:rPr>
                <w:t>relational</w:t>
              </w:r>
            </w:ins>
            <w:r w:rsidR="00940216" w:rsidRPr="00907E58">
              <w:rPr>
                <w:rFonts w:cs="Times New Roman"/>
                <w:sz w:val="21"/>
                <w:szCs w:val="21"/>
              </w:rPr>
              <w:t xml:space="preserve">, (iii) </w:t>
            </w:r>
            <w:ins w:id="186" w:author="Gaskell Christopher" w:date="2022-04-09T09:33:00Z">
              <w:r w:rsidR="002706D9">
                <w:rPr>
                  <w:rFonts w:cs="Times New Roman"/>
                  <w:sz w:val="21"/>
                  <w:szCs w:val="21"/>
                </w:rPr>
                <w:t xml:space="preserve">cognitive-behavioural, </w:t>
              </w:r>
            </w:ins>
            <w:del w:id="187" w:author="Gaskell Christopher" w:date="2022-04-09T09:33:00Z">
              <w:r w:rsidR="00940216" w:rsidRPr="00907E58" w:rsidDel="002706D9">
                <w:rPr>
                  <w:rFonts w:cs="Times New Roman"/>
                  <w:sz w:val="21"/>
                  <w:szCs w:val="21"/>
                </w:rPr>
                <w:delText xml:space="preserve">integrative, </w:delText>
              </w:r>
            </w:del>
            <w:r w:rsidR="00C35F03" w:rsidRPr="00907E58">
              <w:rPr>
                <w:rFonts w:cs="Times New Roman"/>
                <w:sz w:val="21"/>
                <w:szCs w:val="21"/>
              </w:rPr>
              <w:t xml:space="preserve">(iv) </w:t>
            </w:r>
            <w:del w:id="188" w:author="Gaskell Christopher" w:date="2022-04-09T09:34:00Z">
              <w:r w:rsidR="00C35F03" w:rsidRPr="00907E58" w:rsidDel="002706D9">
                <w:rPr>
                  <w:rFonts w:cs="Times New Roman"/>
                  <w:sz w:val="21"/>
                  <w:szCs w:val="21"/>
                </w:rPr>
                <w:delText>counselling</w:delText>
              </w:r>
            </w:del>
            <w:ins w:id="189" w:author="Gaskell Christopher" w:date="2022-04-09T09:34:00Z">
              <w:r w:rsidR="002706D9">
                <w:rPr>
                  <w:rFonts w:cs="Times New Roman"/>
                  <w:sz w:val="21"/>
                  <w:szCs w:val="21"/>
                </w:rPr>
                <w:t>psychoeducation</w:t>
              </w:r>
            </w:ins>
            <w:r w:rsidR="00C35F03" w:rsidRPr="00907E58">
              <w:rPr>
                <w:rFonts w:cs="Times New Roman"/>
                <w:sz w:val="21"/>
                <w:szCs w:val="21"/>
              </w:rPr>
              <w:t>, (v)</w:t>
            </w:r>
            <w:ins w:id="190" w:author="Gaskell Christopher" w:date="2022-04-09T09:34:00Z">
              <w:r w:rsidR="002706D9">
                <w:rPr>
                  <w:rFonts w:cs="Times New Roman"/>
                  <w:sz w:val="21"/>
                  <w:szCs w:val="21"/>
                </w:rPr>
                <w:t xml:space="preserve"> body focused, (vi)</w:t>
              </w:r>
            </w:ins>
            <w:r w:rsidR="00C35F03" w:rsidRPr="00907E58">
              <w:rPr>
                <w:rFonts w:cs="Times New Roman"/>
                <w:sz w:val="21"/>
                <w:szCs w:val="21"/>
              </w:rPr>
              <w:t xml:space="preserve"> </w:t>
            </w:r>
            <w:del w:id="191" w:author="Gaskell Christopher" w:date="2022-04-09T09:34:00Z">
              <w:r w:rsidR="00C35F03" w:rsidRPr="00907E58" w:rsidDel="002706D9">
                <w:rPr>
                  <w:rFonts w:cs="Times New Roman"/>
                  <w:sz w:val="21"/>
                  <w:szCs w:val="21"/>
                </w:rPr>
                <w:delText>other</w:delText>
              </w:r>
            </w:del>
            <w:ins w:id="192" w:author="Gaskell Christopher" w:date="2022-04-09T09:34:00Z">
              <w:r w:rsidR="002706D9">
                <w:rPr>
                  <w:rFonts w:cs="Times New Roman"/>
                  <w:sz w:val="21"/>
                  <w:szCs w:val="21"/>
                </w:rPr>
                <w:t>eclectic/other, (vii) counselling uns</w:t>
              </w:r>
            </w:ins>
            <w:ins w:id="193" w:author="Gaskell Christopher" w:date="2022-04-09T09:35:00Z">
              <w:r w:rsidR="002706D9">
                <w:rPr>
                  <w:rFonts w:cs="Times New Roman"/>
                  <w:sz w:val="21"/>
                  <w:szCs w:val="21"/>
                </w:rPr>
                <w:t>pecified</w:t>
              </w:r>
            </w:ins>
            <w:r w:rsidR="00C35F03" w:rsidRPr="00907E58">
              <w:rPr>
                <w:rFonts w:cs="Times New Roman"/>
                <w:sz w:val="21"/>
                <w:szCs w:val="21"/>
              </w:rPr>
              <w:t>.</w:t>
            </w:r>
            <w:r w:rsidR="00CE397A" w:rsidRPr="00907E58">
              <w:rPr>
                <w:rFonts w:cs="Times New Roman"/>
                <w:sz w:val="21"/>
                <w:szCs w:val="21"/>
              </w:rPr>
              <w:t xml:space="preserve"> </w:t>
            </w:r>
            <w:r w:rsidR="001A5A0B" w:rsidRPr="00907E58">
              <w:rPr>
                <w:rFonts w:cs="Times New Roman"/>
                <w:sz w:val="21"/>
                <w:szCs w:val="21"/>
              </w:rPr>
              <w:t>Samples that represented multiple treatments or eclectic treatments were also coded as other.</w:t>
            </w:r>
            <w:r w:rsidR="008F540B" w:rsidRPr="00907E58">
              <w:rPr>
                <w:rFonts w:cs="Times New Roman"/>
                <w:sz w:val="21"/>
                <w:szCs w:val="21"/>
              </w:rPr>
              <w:t xml:space="preserve"> </w:t>
            </w:r>
            <w:r w:rsidR="00CE397A" w:rsidRPr="00907E58">
              <w:rPr>
                <w:rFonts w:cs="Times New Roman"/>
                <w:sz w:val="21"/>
                <w:szCs w:val="21"/>
              </w:rPr>
              <w:t>Ambiguous treatment codes will be review</w:t>
            </w:r>
            <w:r w:rsidR="00840B8D" w:rsidRPr="00907E58">
              <w:rPr>
                <w:rFonts w:cs="Times New Roman"/>
                <w:sz w:val="21"/>
                <w:szCs w:val="21"/>
              </w:rPr>
              <w:t>ed</w:t>
            </w:r>
            <w:r w:rsidR="00CE397A" w:rsidRPr="00907E58">
              <w:rPr>
                <w:rFonts w:cs="Times New Roman"/>
                <w:sz w:val="21"/>
                <w:szCs w:val="21"/>
              </w:rPr>
              <w:t xml:space="preserve"> by three study </w:t>
            </w:r>
            <w:r w:rsidR="00821110" w:rsidRPr="00907E58">
              <w:rPr>
                <w:rFonts w:cs="Times New Roman"/>
                <w:sz w:val="21"/>
                <w:szCs w:val="21"/>
              </w:rPr>
              <w:t>authors</w:t>
            </w:r>
            <w:r w:rsidR="00CE397A" w:rsidRPr="00907E58">
              <w:rPr>
                <w:rFonts w:cs="Times New Roman"/>
                <w:sz w:val="21"/>
                <w:szCs w:val="21"/>
              </w:rPr>
              <w:t xml:space="preserve"> (CG, GR, NP).</w:t>
            </w:r>
            <w:r w:rsidR="00821110" w:rsidRPr="00907E58">
              <w:rPr>
                <w:rFonts w:cs="Times New Roman"/>
                <w:sz w:val="21"/>
                <w:szCs w:val="21"/>
              </w:rPr>
              <w:t xml:space="preserve"> </w:t>
            </w:r>
            <w:ins w:id="194" w:author="Gaskell Christopher" w:date="2022-03-05T14:24:00Z">
              <w:r w:rsidR="00146B11">
                <w:rPr>
                  <w:rFonts w:cs="Times New Roman"/>
                  <w:sz w:val="21"/>
                  <w:szCs w:val="21"/>
                </w:rPr>
                <w:t>Univariate m</w:t>
              </w:r>
            </w:ins>
            <w:del w:id="195" w:author="Gaskell Christopher" w:date="2022-03-05T14:24:00Z">
              <w:r w:rsidR="00821110" w:rsidRPr="00907E58" w:rsidDel="00146B11">
                <w:rPr>
                  <w:rFonts w:cs="Times New Roman"/>
                  <w:sz w:val="21"/>
                  <w:szCs w:val="21"/>
                </w:rPr>
                <w:delText>M</w:delText>
              </w:r>
            </w:del>
            <w:r w:rsidR="00821110" w:rsidRPr="00907E58">
              <w:rPr>
                <w:rFonts w:cs="Times New Roman"/>
                <w:sz w:val="21"/>
                <w:szCs w:val="21"/>
              </w:rPr>
              <w:t>oderator analys</w:t>
            </w:r>
            <w:ins w:id="196" w:author="Gaskell Christopher" w:date="2022-03-05T14:24:00Z">
              <w:r w:rsidR="00146B11">
                <w:rPr>
                  <w:rFonts w:cs="Times New Roman"/>
                  <w:sz w:val="21"/>
                  <w:szCs w:val="21"/>
                </w:rPr>
                <w:t>is</w:t>
              </w:r>
            </w:ins>
            <w:del w:id="197" w:author="Gaskell Christopher" w:date="2022-03-05T14:24:00Z">
              <w:r w:rsidR="00821110" w:rsidRPr="00907E58" w:rsidDel="00146B11">
                <w:rPr>
                  <w:rFonts w:cs="Times New Roman"/>
                  <w:sz w:val="21"/>
                  <w:szCs w:val="21"/>
                </w:rPr>
                <w:delText>es</w:delText>
              </w:r>
            </w:del>
            <w:r w:rsidR="00821110" w:rsidRPr="00907E58">
              <w:rPr>
                <w:rFonts w:cs="Times New Roman"/>
                <w:sz w:val="21"/>
                <w:szCs w:val="21"/>
              </w:rPr>
              <w:t xml:space="preserve"> will exclude the </w:t>
            </w:r>
            <w:r w:rsidR="00821110" w:rsidRPr="00907E58">
              <w:rPr>
                <w:rFonts w:cs="Times New Roman"/>
                <w:i/>
                <w:iCs/>
                <w:sz w:val="21"/>
                <w:szCs w:val="21"/>
              </w:rPr>
              <w:t xml:space="preserve">other </w:t>
            </w:r>
            <w:r w:rsidR="00821110" w:rsidRPr="00907E58">
              <w:rPr>
                <w:rFonts w:cs="Times New Roman"/>
                <w:sz w:val="21"/>
                <w:szCs w:val="21"/>
              </w:rPr>
              <w:t>treatment domain.</w:t>
            </w:r>
          </w:p>
        </w:tc>
      </w:tr>
      <w:tr w:rsidR="00280C6D" w14:paraId="69510C3D" w14:textId="77777777" w:rsidTr="007E1AB9">
        <w:tc>
          <w:tcPr>
            <w:tcW w:w="1413" w:type="dxa"/>
            <w:tcBorders>
              <w:top w:val="nil"/>
              <w:left w:val="nil"/>
              <w:bottom w:val="nil"/>
              <w:right w:val="nil"/>
            </w:tcBorders>
          </w:tcPr>
          <w:p w14:paraId="760BC520" w14:textId="3F8CDAF9" w:rsidR="00280C6D" w:rsidRPr="007E1AB9" w:rsidRDefault="00280C6D" w:rsidP="007E1AB9">
            <w:pPr>
              <w:pStyle w:val="BodyText"/>
              <w:spacing w:line="240" w:lineRule="auto"/>
              <w:ind w:firstLine="0"/>
              <w:rPr>
                <w:rFonts w:cs="Times New Roman"/>
                <w:sz w:val="21"/>
                <w:szCs w:val="21"/>
              </w:rPr>
            </w:pPr>
            <w:r w:rsidRPr="007E1AB9">
              <w:rPr>
                <w:rFonts w:cs="Times New Roman"/>
                <w:sz w:val="21"/>
                <w:szCs w:val="21"/>
              </w:rPr>
              <w:t>Treatment sessions</w:t>
            </w:r>
          </w:p>
        </w:tc>
        <w:tc>
          <w:tcPr>
            <w:tcW w:w="7937" w:type="dxa"/>
            <w:tcBorders>
              <w:top w:val="nil"/>
              <w:left w:val="nil"/>
              <w:bottom w:val="nil"/>
              <w:right w:val="nil"/>
            </w:tcBorders>
          </w:tcPr>
          <w:p w14:paraId="15F4BF06" w14:textId="5DE51E87" w:rsidR="00280C6D" w:rsidRPr="007E1AB9" w:rsidRDefault="00886ED4" w:rsidP="007E1AB9">
            <w:pPr>
              <w:pStyle w:val="BodyText"/>
              <w:spacing w:line="240" w:lineRule="auto"/>
              <w:ind w:firstLine="0"/>
              <w:rPr>
                <w:rFonts w:cs="Times New Roman"/>
                <w:sz w:val="21"/>
                <w:szCs w:val="21"/>
              </w:rPr>
            </w:pPr>
            <w:r w:rsidRPr="007E1AB9">
              <w:rPr>
                <w:rFonts w:cs="Times New Roman"/>
                <w:sz w:val="21"/>
                <w:szCs w:val="21"/>
              </w:rPr>
              <w:t>The mean number of treatment sessions.</w:t>
            </w:r>
            <w:r w:rsidR="00DF29B5" w:rsidRPr="007E1AB9">
              <w:rPr>
                <w:rFonts w:cs="Times New Roman"/>
                <w:sz w:val="21"/>
                <w:szCs w:val="21"/>
              </w:rPr>
              <w:t xml:space="preserve"> If reported in hours then we </w:t>
            </w:r>
            <w:r w:rsidR="00E6165C">
              <w:rPr>
                <w:rFonts w:cs="Times New Roman"/>
                <w:sz w:val="21"/>
                <w:szCs w:val="21"/>
              </w:rPr>
              <w:t xml:space="preserve">will </w:t>
            </w:r>
            <w:r w:rsidR="00DF29B5" w:rsidRPr="007E1AB9">
              <w:rPr>
                <w:rFonts w:cs="Times New Roman"/>
                <w:sz w:val="21"/>
                <w:szCs w:val="21"/>
              </w:rPr>
              <w:t>consider per hour to represent a treatment session.</w:t>
            </w:r>
            <w:r w:rsidR="00840B8D">
              <w:rPr>
                <w:rFonts w:cs="Times New Roman"/>
                <w:sz w:val="21"/>
                <w:szCs w:val="21"/>
              </w:rPr>
              <w:t xml:space="preserve"> If </w:t>
            </w:r>
            <w:r w:rsidR="00E6165C">
              <w:rPr>
                <w:rFonts w:cs="Times New Roman"/>
                <w:sz w:val="21"/>
                <w:szCs w:val="21"/>
              </w:rPr>
              <w:t>mean number of sessions is not reported, we will extract maximum number of sessions in the study.</w:t>
            </w:r>
          </w:p>
        </w:tc>
      </w:tr>
      <w:tr w:rsidR="00146B11" w14:paraId="6372925D" w14:textId="77777777" w:rsidTr="007E1AB9">
        <w:trPr>
          <w:ins w:id="198" w:author="Gaskell Christopher" w:date="2022-03-05T14:24:00Z"/>
        </w:trPr>
        <w:tc>
          <w:tcPr>
            <w:tcW w:w="1413" w:type="dxa"/>
            <w:tcBorders>
              <w:top w:val="nil"/>
              <w:left w:val="nil"/>
              <w:bottom w:val="nil"/>
              <w:right w:val="nil"/>
            </w:tcBorders>
          </w:tcPr>
          <w:p w14:paraId="28546458" w14:textId="5DA87D2C" w:rsidR="00146B11" w:rsidRPr="007E1AB9" w:rsidRDefault="00146B11" w:rsidP="007E1AB9">
            <w:pPr>
              <w:pStyle w:val="BodyText"/>
              <w:spacing w:line="240" w:lineRule="auto"/>
              <w:ind w:firstLine="0"/>
              <w:rPr>
                <w:ins w:id="199" w:author="Gaskell Christopher" w:date="2022-03-05T14:24:00Z"/>
                <w:rFonts w:cs="Times New Roman"/>
                <w:sz w:val="21"/>
                <w:szCs w:val="21"/>
              </w:rPr>
            </w:pPr>
            <w:ins w:id="200" w:author="Gaskell Christopher" w:date="2022-03-05T14:24:00Z">
              <w:r>
                <w:rPr>
                  <w:rFonts w:cs="Times New Roman"/>
                  <w:sz w:val="21"/>
                  <w:szCs w:val="21"/>
                </w:rPr>
                <w:t>Treatment dosage</w:t>
              </w:r>
            </w:ins>
          </w:p>
        </w:tc>
        <w:tc>
          <w:tcPr>
            <w:tcW w:w="7937" w:type="dxa"/>
            <w:tcBorders>
              <w:top w:val="nil"/>
              <w:left w:val="nil"/>
              <w:bottom w:val="nil"/>
              <w:right w:val="nil"/>
            </w:tcBorders>
          </w:tcPr>
          <w:p w14:paraId="489A5318" w14:textId="5E5E479D" w:rsidR="00146B11" w:rsidRPr="007E1AB9" w:rsidRDefault="00146B11" w:rsidP="007E1AB9">
            <w:pPr>
              <w:pStyle w:val="BodyText"/>
              <w:spacing w:line="240" w:lineRule="auto"/>
              <w:ind w:firstLine="0"/>
              <w:rPr>
                <w:ins w:id="201" w:author="Gaskell Christopher" w:date="2022-03-05T14:24:00Z"/>
                <w:rFonts w:cs="Times New Roman"/>
                <w:sz w:val="21"/>
                <w:szCs w:val="21"/>
              </w:rPr>
            </w:pPr>
            <w:ins w:id="202" w:author="Gaskell Christopher" w:date="2022-03-05T14:25:00Z">
              <w:r>
                <w:rPr>
                  <w:rFonts w:cs="Times New Roman"/>
                  <w:sz w:val="21"/>
                  <w:szCs w:val="21"/>
                </w:rPr>
                <w:t>Studies will be stratified into short (0-6 session/hours), medium (7-14) and long-term treatments (14+)</w:t>
              </w:r>
            </w:ins>
            <w:ins w:id="203" w:author="Gaskell Christopher" w:date="2022-03-05T14:26:00Z">
              <w:r>
                <w:rPr>
                  <w:rFonts w:cs="Times New Roman"/>
                  <w:sz w:val="21"/>
                  <w:szCs w:val="21"/>
                </w:rPr>
                <w:t>.</w:t>
              </w:r>
            </w:ins>
          </w:p>
        </w:tc>
      </w:tr>
      <w:tr w:rsidR="00A640DE" w14:paraId="0C279927" w14:textId="77777777" w:rsidTr="007E1AB9">
        <w:tc>
          <w:tcPr>
            <w:tcW w:w="1413" w:type="dxa"/>
            <w:tcBorders>
              <w:top w:val="nil"/>
              <w:left w:val="nil"/>
              <w:bottom w:val="nil"/>
              <w:right w:val="nil"/>
            </w:tcBorders>
            <w:shd w:val="clear" w:color="auto" w:fill="F2F2F2" w:themeFill="background1" w:themeFillShade="F2"/>
          </w:tcPr>
          <w:p w14:paraId="654F6FCD" w14:textId="76021247" w:rsidR="00A640DE" w:rsidRPr="007E1AB9" w:rsidRDefault="00A640DE" w:rsidP="007E1AB9">
            <w:pPr>
              <w:pStyle w:val="BodyText"/>
              <w:spacing w:line="240" w:lineRule="auto"/>
              <w:ind w:firstLine="0"/>
              <w:rPr>
                <w:rFonts w:cs="Times New Roman"/>
                <w:sz w:val="21"/>
                <w:szCs w:val="21"/>
              </w:rPr>
            </w:pPr>
            <w:r w:rsidRPr="007E1AB9">
              <w:rPr>
                <w:rFonts w:cs="Times New Roman"/>
                <w:sz w:val="21"/>
                <w:szCs w:val="21"/>
              </w:rPr>
              <w:t>RoB rating</w:t>
            </w:r>
          </w:p>
        </w:tc>
        <w:tc>
          <w:tcPr>
            <w:tcW w:w="7937" w:type="dxa"/>
            <w:tcBorders>
              <w:top w:val="nil"/>
              <w:left w:val="nil"/>
              <w:bottom w:val="nil"/>
              <w:right w:val="nil"/>
            </w:tcBorders>
            <w:shd w:val="clear" w:color="auto" w:fill="F2F2F2" w:themeFill="background1" w:themeFillShade="F2"/>
          </w:tcPr>
          <w:p w14:paraId="15D1E299" w14:textId="01C86DDD" w:rsidR="00A640DE" w:rsidRDefault="00D00EB3" w:rsidP="000F11A3">
            <w:pPr>
              <w:pStyle w:val="BodyText"/>
              <w:spacing w:line="240" w:lineRule="auto"/>
              <w:ind w:firstLine="0"/>
              <w:rPr>
                <w:rFonts w:cs="Times New Roman"/>
                <w:sz w:val="21"/>
                <w:szCs w:val="21"/>
              </w:rPr>
            </w:pPr>
            <w:r>
              <w:rPr>
                <w:rFonts w:cs="Times New Roman"/>
                <w:sz w:val="21"/>
                <w:szCs w:val="21"/>
              </w:rPr>
              <w:t xml:space="preserve">Observational studies </w:t>
            </w:r>
            <w:r w:rsidR="008C32E8">
              <w:rPr>
                <w:rFonts w:cs="Times New Roman"/>
                <w:sz w:val="21"/>
                <w:szCs w:val="21"/>
              </w:rPr>
              <w:t xml:space="preserve">will be coded as </w:t>
            </w:r>
            <w:r w:rsidR="00795AC0">
              <w:rPr>
                <w:rFonts w:cs="Times New Roman"/>
                <w:sz w:val="21"/>
                <w:szCs w:val="21"/>
              </w:rPr>
              <w:t>‘low, ‘</w:t>
            </w:r>
            <w:r w:rsidR="006F5783">
              <w:rPr>
                <w:rFonts w:cs="Times New Roman"/>
                <w:sz w:val="21"/>
                <w:szCs w:val="21"/>
              </w:rPr>
              <w:t>moderate, ‘serious’</w:t>
            </w:r>
            <w:r w:rsidR="00795AC0">
              <w:rPr>
                <w:rFonts w:cs="Times New Roman"/>
                <w:sz w:val="21"/>
                <w:szCs w:val="21"/>
              </w:rPr>
              <w:t xml:space="preserve">, </w:t>
            </w:r>
            <w:r w:rsidR="006F5783">
              <w:rPr>
                <w:rFonts w:cs="Times New Roman"/>
                <w:sz w:val="21"/>
                <w:szCs w:val="21"/>
              </w:rPr>
              <w:t xml:space="preserve">‘critical’ </w:t>
            </w:r>
            <w:r w:rsidR="00795AC0">
              <w:rPr>
                <w:rFonts w:cs="Times New Roman"/>
                <w:sz w:val="21"/>
                <w:szCs w:val="21"/>
              </w:rPr>
              <w:t>or ‘</w:t>
            </w:r>
            <w:r w:rsidR="006F5783">
              <w:rPr>
                <w:rFonts w:cs="Times New Roman"/>
                <w:sz w:val="21"/>
                <w:szCs w:val="21"/>
              </w:rPr>
              <w:t>no information.</w:t>
            </w:r>
          </w:p>
          <w:p w14:paraId="3CC9289B" w14:textId="67F06238" w:rsidR="00D00EB3" w:rsidRPr="007E1AB9" w:rsidRDefault="00D00EB3" w:rsidP="007E1AB9">
            <w:pPr>
              <w:pStyle w:val="BodyText"/>
              <w:spacing w:line="240" w:lineRule="auto"/>
              <w:ind w:firstLine="0"/>
              <w:rPr>
                <w:rFonts w:cs="Times New Roman"/>
                <w:sz w:val="21"/>
                <w:szCs w:val="21"/>
              </w:rPr>
            </w:pPr>
            <w:r>
              <w:rPr>
                <w:rFonts w:cs="Times New Roman"/>
                <w:sz w:val="21"/>
                <w:szCs w:val="21"/>
              </w:rPr>
              <w:t>RCT</w:t>
            </w:r>
            <w:r w:rsidR="006F5783">
              <w:rPr>
                <w:rFonts w:cs="Times New Roman"/>
                <w:sz w:val="21"/>
                <w:szCs w:val="21"/>
              </w:rPr>
              <w:t>s</w:t>
            </w:r>
            <w:r>
              <w:rPr>
                <w:rFonts w:cs="Times New Roman"/>
                <w:sz w:val="21"/>
                <w:szCs w:val="21"/>
              </w:rPr>
              <w:t xml:space="preserve"> will be coded as ‘</w:t>
            </w:r>
            <w:r w:rsidR="00795AC0">
              <w:rPr>
                <w:rFonts w:cs="Times New Roman"/>
                <w:sz w:val="21"/>
                <w:szCs w:val="21"/>
              </w:rPr>
              <w:t>low’</w:t>
            </w:r>
            <w:r>
              <w:rPr>
                <w:rFonts w:cs="Times New Roman"/>
                <w:sz w:val="21"/>
                <w:szCs w:val="21"/>
              </w:rPr>
              <w:t>, ‘unclear’, or ‘</w:t>
            </w:r>
            <w:r w:rsidR="00795AC0">
              <w:rPr>
                <w:rFonts w:cs="Times New Roman"/>
                <w:sz w:val="21"/>
                <w:szCs w:val="21"/>
              </w:rPr>
              <w:t>high</w:t>
            </w:r>
            <w:proofErr w:type="gramStart"/>
            <w:r w:rsidR="00795AC0">
              <w:rPr>
                <w:rFonts w:cs="Times New Roman"/>
                <w:sz w:val="21"/>
                <w:szCs w:val="21"/>
              </w:rPr>
              <w:t xml:space="preserve">' </w:t>
            </w:r>
            <w:r>
              <w:rPr>
                <w:rFonts w:cs="Times New Roman"/>
                <w:sz w:val="21"/>
                <w:szCs w:val="21"/>
              </w:rPr>
              <w:t xml:space="preserve"> risk</w:t>
            </w:r>
            <w:proofErr w:type="gramEnd"/>
            <w:r>
              <w:rPr>
                <w:rFonts w:cs="Times New Roman"/>
                <w:sz w:val="21"/>
                <w:szCs w:val="21"/>
              </w:rPr>
              <w:t xml:space="preserve"> of bias.</w:t>
            </w:r>
          </w:p>
        </w:tc>
      </w:tr>
      <w:tr w:rsidR="007F74DB" w14:paraId="1E0FCE62" w14:textId="77777777" w:rsidTr="007E1AB9">
        <w:tc>
          <w:tcPr>
            <w:tcW w:w="1413" w:type="dxa"/>
            <w:tcBorders>
              <w:top w:val="nil"/>
              <w:left w:val="nil"/>
              <w:bottom w:val="nil"/>
              <w:right w:val="nil"/>
            </w:tcBorders>
          </w:tcPr>
          <w:p w14:paraId="2936AE7A" w14:textId="05D7E68D" w:rsidR="007F74DB" w:rsidRPr="007E1AB9" w:rsidRDefault="007F74DB" w:rsidP="000E37FD">
            <w:pPr>
              <w:pStyle w:val="BodyText"/>
              <w:spacing w:line="240" w:lineRule="auto"/>
              <w:ind w:firstLine="0"/>
              <w:rPr>
                <w:rFonts w:cs="Times New Roman"/>
                <w:sz w:val="21"/>
                <w:szCs w:val="21"/>
              </w:rPr>
            </w:pPr>
            <w:r w:rsidRPr="007E1AB9">
              <w:rPr>
                <w:rFonts w:cs="Times New Roman"/>
                <w:sz w:val="21"/>
                <w:szCs w:val="21"/>
              </w:rPr>
              <w:t xml:space="preserve">Study </w:t>
            </w:r>
            <w:r w:rsidR="00BB316F" w:rsidRPr="007E1AB9">
              <w:rPr>
                <w:rFonts w:cs="Times New Roman"/>
                <w:sz w:val="21"/>
                <w:szCs w:val="21"/>
              </w:rPr>
              <w:t>location</w:t>
            </w:r>
          </w:p>
        </w:tc>
        <w:tc>
          <w:tcPr>
            <w:tcW w:w="7937" w:type="dxa"/>
            <w:tcBorders>
              <w:top w:val="nil"/>
              <w:left w:val="nil"/>
              <w:bottom w:val="nil"/>
              <w:right w:val="nil"/>
            </w:tcBorders>
          </w:tcPr>
          <w:p w14:paraId="31D045BA" w14:textId="183D5EA8" w:rsidR="007F74DB" w:rsidRPr="007E1AB9" w:rsidRDefault="00223343" w:rsidP="007E1AB9">
            <w:pPr>
              <w:pStyle w:val="BodyText"/>
              <w:spacing w:line="240" w:lineRule="auto"/>
              <w:ind w:firstLine="0"/>
              <w:rPr>
                <w:rFonts w:cs="Times New Roman"/>
                <w:sz w:val="21"/>
                <w:szCs w:val="21"/>
              </w:rPr>
            </w:pPr>
            <w:r>
              <w:rPr>
                <w:rFonts w:cs="Times New Roman"/>
                <w:sz w:val="21"/>
                <w:szCs w:val="21"/>
              </w:rPr>
              <w:t>The country which the study is conducted in.</w:t>
            </w:r>
          </w:p>
        </w:tc>
      </w:tr>
      <w:tr w:rsidR="00BB316F" w14:paraId="113778B7" w14:textId="77777777" w:rsidTr="007E1AB9">
        <w:tc>
          <w:tcPr>
            <w:tcW w:w="1413" w:type="dxa"/>
            <w:tcBorders>
              <w:top w:val="nil"/>
              <w:left w:val="nil"/>
              <w:bottom w:val="nil"/>
              <w:right w:val="nil"/>
            </w:tcBorders>
            <w:shd w:val="clear" w:color="auto" w:fill="F2F2F2" w:themeFill="background1" w:themeFillShade="F2"/>
          </w:tcPr>
          <w:p w14:paraId="3EC919AA" w14:textId="6A5626A1" w:rsidR="00BB316F" w:rsidRPr="007E1AB9" w:rsidRDefault="00BB316F" w:rsidP="000E37FD">
            <w:pPr>
              <w:pStyle w:val="BodyText"/>
              <w:spacing w:line="240" w:lineRule="auto"/>
              <w:ind w:firstLine="0"/>
              <w:rPr>
                <w:rFonts w:cs="Times New Roman"/>
                <w:sz w:val="21"/>
                <w:szCs w:val="21"/>
              </w:rPr>
            </w:pPr>
            <w:r w:rsidRPr="007E1AB9">
              <w:rPr>
                <w:rFonts w:cs="Times New Roman"/>
                <w:sz w:val="21"/>
                <w:szCs w:val="21"/>
              </w:rPr>
              <w:t>Publication year</w:t>
            </w:r>
          </w:p>
        </w:tc>
        <w:tc>
          <w:tcPr>
            <w:tcW w:w="7937" w:type="dxa"/>
            <w:tcBorders>
              <w:top w:val="nil"/>
              <w:left w:val="nil"/>
              <w:bottom w:val="nil"/>
              <w:right w:val="nil"/>
            </w:tcBorders>
            <w:shd w:val="clear" w:color="auto" w:fill="F2F2F2" w:themeFill="background1" w:themeFillShade="F2"/>
          </w:tcPr>
          <w:p w14:paraId="43EA5E7B" w14:textId="60194CAD" w:rsidR="00BB316F" w:rsidRPr="007E1AB9" w:rsidRDefault="00223343" w:rsidP="007E1AB9">
            <w:pPr>
              <w:pStyle w:val="BodyText"/>
              <w:spacing w:line="240" w:lineRule="auto"/>
              <w:ind w:firstLine="0"/>
              <w:rPr>
                <w:rFonts w:cs="Times New Roman"/>
                <w:sz w:val="21"/>
                <w:szCs w:val="21"/>
              </w:rPr>
            </w:pPr>
            <w:r>
              <w:rPr>
                <w:rFonts w:cs="Times New Roman"/>
                <w:sz w:val="21"/>
                <w:szCs w:val="21"/>
              </w:rPr>
              <w:t>The year of print publication</w:t>
            </w:r>
            <w:r w:rsidR="00BC0635">
              <w:rPr>
                <w:rFonts w:cs="Times New Roman"/>
                <w:sz w:val="21"/>
                <w:szCs w:val="21"/>
              </w:rPr>
              <w:t>.</w:t>
            </w:r>
          </w:p>
        </w:tc>
      </w:tr>
      <w:tr w:rsidR="00BB316F" w14:paraId="7487A74B" w14:textId="77777777" w:rsidTr="007E1AB9">
        <w:tc>
          <w:tcPr>
            <w:tcW w:w="1413" w:type="dxa"/>
            <w:tcBorders>
              <w:top w:val="nil"/>
              <w:left w:val="nil"/>
              <w:bottom w:val="nil"/>
              <w:right w:val="nil"/>
            </w:tcBorders>
          </w:tcPr>
          <w:p w14:paraId="684FB994" w14:textId="7F3EA4D7" w:rsidR="00BB316F" w:rsidRPr="007E1AB9" w:rsidRDefault="00A50FB0" w:rsidP="000E37FD">
            <w:pPr>
              <w:pStyle w:val="BodyText"/>
              <w:spacing w:line="240" w:lineRule="auto"/>
              <w:ind w:firstLine="0"/>
              <w:rPr>
                <w:rFonts w:cs="Times New Roman"/>
                <w:sz w:val="21"/>
                <w:szCs w:val="21"/>
              </w:rPr>
            </w:pPr>
            <w:r w:rsidRPr="007E1AB9">
              <w:rPr>
                <w:rFonts w:cs="Times New Roman"/>
                <w:sz w:val="21"/>
                <w:szCs w:val="21"/>
              </w:rPr>
              <w:t>Control conditions</w:t>
            </w:r>
          </w:p>
        </w:tc>
        <w:tc>
          <w:tcPr>
            <w:tcW w:w="7937" w:type="dxa"/>
            <w:tcBorders>
              <w:top w:val="nil"/>
              <w:left w:val="nil"/>
              <w:bottom w:val="nil"/>
              <w:right w:val="nil"/>
            </w:tcBorders>
          </w:tcPr>
          <w:p w14:paraId="558F4645" w14:textId="179C99EA" w:rsidR="00BB316F" w:rsidRPr="007E1AB9" w:rsidRDefault="00A50FB0" w:rsidP="000E37FD">
            <w:pPr>
              <w:pStyle w:val="BodyText"/>
              <w:spacing w:line="240" w:lineRule="auto"/>
              <w:ind w:firstLine="0"/>
              <w:rPr>
                <w:rFonts w:cs="Times New Roman"/>
                <w:sz w:val="21"/>
                <w:szCs w:val="21"/>
              </w:rPr>
            </w:pPr>
            <w:r w:rsidRPr="007E1AB9">
              <w:rPr>
                <w:rFonts w:cs="Times New Roman"/>
                <w:sz w:val="21"/>
                <w:szCs w:val="21"/>
              </w:rPr>
              <w:t>Control conditions were coded as (i) no control</w:t>
            </w:r>
            <w:r w:rsidR="00A30871" w:rsidRPr="007E1AB9">
              <w:rPr>
                <w:rFonts w:cs="Times New Roman"/>
                <w:sz w:val="21"/>
                <w:szCs w:val="21"/>
              </w:rPr>
              <w:t>, (ii) usual care or (iii) waiting list.</w:t>
            </w:r>
          </w:p>
        </w:tc>
      </w:tr>
      <w:tr w:rsidR="00BB316F" w14:paraId="4F9CFFA2" w14:textId="77777777" w:rsidTr="007E1AB9">
        <w:tc>
          <w:tcPr>
            <w:tcW w:w="1413" w:type="dxa"/>
            <w:tcBorders>
              <w:top w:val="nil"/>
              <w:left w:val="nil"/>
              <w:right w:val="nil"/>
            </w:tcBorders>
            <w:shd w:val="clear" w:color="auto" w:fill="F2F2F2" w:themeFill="background1" w:themeFillShade="F2"/>
          </w:tcPr>
          <w:p w14:paraId="5ED83FC1" w14:textId="4FA5E11A" w:rsidR="00BB316F" w:rsidRPr="007E1AB9" w:rsidRDefault="00441FA1" w:rsidP="007E1AB9">
            <w:pPr>
              <w:pStyle w:val="BodyText"/>
              <w:spacing w:line="240" w:lineRule="auto"/>
              <w:ind w:firstLine="0"/>
              <w:rPr>
                <w:rFonts w:cs="Times New Roman"/>
                <w:sz w:val="21"/>
                <w:szCs w:val="21"/>
              </w:rPr>
            </w:pPr>
            <w:r>
              <w:rPr>
                <w:rFonts w:cs="Times New Roman"/>
                <w:sz w:val="21"/>
                <w:szCs w:val="21"/>
              </w:rPr>
              <w:t>Study N</w:t>
            </w:r>
          </w:p>
        </w:tc>
        <w:tc>
          <w:tcPr>
            <w:tcW w:w="7937" w:type="dxa"/>
            <w:tcBorders>
              <w:top w:val="nil"/>
              <w:left w:val="nil"/>
              <w:right w:val="nil"/>
            </w:tcBorders>
            <w:shd w:val="clear" w:color="auto" w:fill="F2F2F2" w:themeFill="background1" w:themeFillShade="F2"/>
          </w:tcPr>
          <w:p w14:paraId="2912C1AE" w14:textId="4E2F628E" w:rsidR="00BB316F" w:rsidRPr="007E1AB9" w:rsidRDefault="00283EA9" w:rsidP="007E1AB9">
            <w:pPr>
              <w:pStyle w:val="BodyText"/>
              <w:spacing w:line="240" w:lineRule="auto"/>
              <w:ind w:firstLine="0"/>
              <w:rPr>
                <w:rFonts w:cs="Times New Roman"/>
                <w:sz w:val="21"/>
                <w:szCs w:val="21"/>
              </w:rPr>
            </w:pPr>
            <w:r>
              <w:rPr>
                <w:rFonts w:cs="Times New Roman"/>
                <w:sz w:val="21"/>
                <w:szCs w:val="21"/>
              </w:rPr>
              <w:t xml:space="preserve">During the analysis stage, samples will be </w:t>
            </w:r>
            <w:r w:rsidR="00D5466D">
              <w:rPr>
                <w:rFonts w:cs="Times New Roman"/>
                <w:sz w:val="21"/>
                <w:szCs w:val="21"/>
              </w:rPr>
              <w:t xml:space="preserve">stratified into </w:t>
            </w:r>
            <w:r>
              <w:rPr>
                <w:rFonts w:cs="Times New Roman"/>
                <w:sz w:val="21"/>
                <w:szCs w:val="21"/>
              </w:rPr>
              <w:t xml:space="preserve">sample size </w:t>
            </w:r>
            <w:r w:rsidR="00D5466D">
              <w:rPr>
                <w:rFonts w:cs="Times New Roman"/>
                <w:sz w:val="21"/>
                <w:szCs w:val="21"/>
              </w:rPr>
              <w:t>bins, including:</w:t>
            </w:r>
            <w:r w:rsidR="00441FA1" w:rsidRPr="004E468F">
              <w:rPr>
                <w:rFonts w:cs="Times New Roman"/>
                <w:sz w:val="21"/>
                <w:szCs w:val="21"/>
              </w:rPr>
              <w:t xml:space="preserve"> (i) </w:t>
            </w:r>
            <w:r w:rsidR="00D5466D">
              <w:rPr>
                <w:rFonts w:cs="Times New Roman"/>
                <w:sz w:val="21"/>
                <w:szCs w:val="21"/>
              </w:rPr>
              <w:t>&lt;25</w:t>
            </w:r>
            <w:r w:rsidR="00441FA1" w:rsidRPr="004E468F">
              <w:rPr>
                <w:rFonts w:cs="Times New Roman"/>
                <w:sz w:val="21"/>
                <w:szCs w:val="21"/>
              </w:rPr>
              <w:t xml:space="preserve">, (ii) </w:t>
            </w:r>
            <w:r w:rsidR="00D5466D">
              <w:rPr>
                <w:rFonts w:cs="Times New Roman"/>
                <w:sz w:val="21"/>
                <w:szCs w:val="21"/>
              </w:rPr>
              <w:t>25-50</w:t>
            </w:r>
            <w:r w:rsidR="00441FA1" w:rsidRPr="004E468F">
              <w:rPr>
                <w:rFonts w:cs="Times New Roman"/>
                <w:sz w:val="21"/>
                <w:szCs w:val="21"/>
              </w:rPr>
              <w:t xml:space="preserve">, or (iii) </w:t>
            </w:r>
            <w:r w:rsidR="00D5466D">
              <w:rPr>
                <w:rFonts w:cs="Times New Roman"/>
                <w:sz w:val="21"/>
                <w:szCs w:val="21"/>
              </w:rPr>
              <w:t>50+</w:t>
            </w:r>
            <w:r w:rsidR="00441FA1" w:rsidRPr="004E468F">
              <w:rPr>
                <w:rFonts w:cs="Times New Roman"/>
                <w:sz w:val="21"/>
                <w:szCs w:val="21"/>
              </w:rPr>
              <w:t>.</w:t>
            </w:r>
          </w:p>
        </w:tc>
      </w:tr>
    </w:tbl>
    <w:p w14:paraId="346B4FA1" w14:textId="0D099DCA" w:rsidR="009711FB" w:rsidRDefault="009711FB" w:rsidP="00631E1E">
      <w:pPr>
        <w:pStyle w:val="FirstParagraph"/>
        <w:ind w:firstLine="0"/>
        <w:rPr>
          <w:rFonts w:cs="Times New Roman"/>
        </w:rPr>
      </w:pPr>
      <w:r w:rsidRPr="007E12C6">
        <w:rPr>
          <w:rFonts w:cs="Times New Roman"/>
        </w:rPr>
        <w:t xml:space="preserve">For study samples with multiple measures </w:t>
      </w:r>
      <w:r w:rsidR="00287DD1">
        <w:rPr>
          <w:rFonts w:cs="Times New Roman"/>
        </w:rPr>
        <w:t xml:space="preserve">within a single </w:t>
      </w:r>
      <w:r w:rsidRPr="007E12C6">
        <w:rPr>
          <w:rFonts w:cs="Times New Roman"/>
        </w:rPr>
        <w:t>outcome</w:t>
      </w:r>
      <w:r w:rsidR="00287DD1">
        <w:rPr>
          <w:rFonts w:cs="Times New Roman"/>
        </w:rPr>
        <w:t xml:space="preserve"> domain </w:t>
      </w:r>
      <w:r w:rsidR="00287DD1" w:rsidRPr="007E12C6">
        <w:rPr>
          <w:rFonts w:cs="Times New Roman"/>
        </w:rPr>
        <w:t>(</w:t>
      </w:r>
      <w:r w:rsidR="00287DD1">
        <w:rPr>
          <w:rFonts w:cs="Times New Roman"/>
        </w:rPr>
        <w:t>e.g., two measure of psychological distress</w:t>
      </w:r>
      <w:r w:rsidRPr="007E12C6">
        <w:rPr>
          <w:rFonts w:cs="Times New Roman"/>
        </w:rPr>
        <w:t xml:space="preserve">) </w:t>
      </w:r>
      <w:r w:rsidR="00532959">
        <w:rPr>
          <w:rFonts w:cs="Times New Roman"/>
        </w:rPr>
        <w:t xml:space="preserve">all </w:t>
      </w:r>
      <w:r w:rsidR="00DC213F" w:rsidRPr="007E12C6">
        <w:rPr>
          <w:rFonts w:cs="Times New Roman"/>
        </w:rPr>
        <w:t>outcome</w:t>
      </w:r>
      <w:r w:rsidR="00287DD1">
        <w:rPr>
          <w:rFonts w:cs="Times New Roman"/>
        </w:rPr>
        <w:t>s</w:t>
      </w:r>
      <w:r w:rsidR="00DC213F" w:rsidRPr="007E12C6">
        <w:rPr>
          <w:rFonts w:cs="Times New Roman"/>
        </w:rPr>
        <w:t xml:space="preserve"> will be </w:t>
      </w:r>
      <w:r w:rsidRPr="007E12C6">
        <w:rPr>
          <w:rFonts w:cs="Times New Roman"/>
        </w:rPr>
        <w:t xml:space="preserve">extracted. Reliability of coding </w:t>
      </w:r>
      <w:r w:rsidR="00903E35" w:rsidRPr="007E12C6">
        <w:rPr>
          <w:rFonts w:cs="Times New Roman"/>
        </w:rPr>
        <w:t xml:space="preserve">(mean, SD, </w:t>
      </w:r>
      <w:r w:rsidR="00903E35" w:rsidRPr="007E12C6">
        <w:rPr>
          <w:rFonts w:cs="Times New Roman"/>
          <w:i/>
          <w:iCs/>
        </w:rPr>
        <w:t>d</w:t>
      </w:r>
      <w:r w:rsidR="00903E35" w:rsidRPr="007E12C6">
        <w:rPr>
          <w:rFonts w:cs="Times New Roman"/>
        </w:rPr>
        <w:t xml:space="preserve">) </w:t>
      </w:r>
      <w:r w:rsidRPr="007E12C6">
        <w:rPr>
          <w:rFonts w:cs="Times New Roman"/>
        </w:rPr>
        <w:t xml:space="preserve">for effect-size data </w:t>
      </w:r>
      <w:r w:rsidR="00E761CB" w:rsidRPr="007E12C6">
        <w:rPr>
          <w:rFonts w:cs="Times New Roman"/>
        </w:rPr>
        <w:t>will be</w:t>
      </w:r>
      <w:r w:rsidRPr="007E12C6">
        <w:rPr>
          <w:rFonts w:cs="Times New Roman"/>
        </w:rPr>
        <w:t xml:space="preserve"> computed using a second coder </w:t>
      </w:r>
      <w:r w:rsidR="00E761CB" w:rsidRPr="007E12C6">
        <w:rPr>
          <w:rFonts w:cs="Times New Roman"/>
        </w:rPr>
        <w:t>in duplicate</w:t>
      </w:r>
      <w:r w:rsidRPr="007E12C6">
        <w:rPr>
          <w:rFonts w:cs="Times New Roman"/>
        </w:rPr>
        <w:t xml:space="preserve"> (</w:t>
      </w:r>
      <w:r w:rsidR="00E761CB" w:rsidRPr="007E12C6">
        <w:rPr>
          <w:rFonts w:cs="Times New Roman"/>
        </w:rPr>
        <w:t>all studies</w:t>
      </w:r>
      <w:r w:rsidRPr="007E12C6">
        <w:rPr>
          <w:rFonts w:cs="Times New Roman"/>
        </w:rPr>
        <w:t>)</w:t>
      </w:r>
      <w:r w:rsidR="00841EEC">
        <w:rPr>
          <w:rFonts w:cs="Times New Roman"/>
        </w:rPr>
        <w:t>.</w:t>
      </w:r>
    </w:p>
    <w:p w14:paraId="15B5AB11" w14:textId="210C1D27" w:rsidR="00530436" w:rsidRDefault="00530436" w:rsidP="00530436">
      <w:pPr>
        <w:pStyle w:val="Heading3"/>
      </w:pPr>
      <w:r>
        <w:lastRenderedPageBreak/>
        <w:t>Seizure information</w:t>
      </w:r>
    </w:p>
    <w:p w14:paraId="30BBF9D8" w14:textId="1C334596" w:rsidR="006E53C8" w:rsidRDefault="00366CFD" w:rsidP="00530436">
      <w:pPr>
        <w:pStyle w:val="BodyText"/>
        <w:ind w:firstLine="0"/>
      </w:pPr>
      <w:r>
        <w:t xml:space="preserve">Seizure frequency reduction and remission will be extracted as separate dependent variables. </w:t>
      </w:r>
      <w:r w:rsidR="00530436">
        <w:t xml:space="preserve">The </w:t>
      </w:r>
      <w:r w:rsidR="00995532">
        <w:t>usual convention when reporting seizure frequency or remission is to report percentage reduction</w:t>
      </w:r>
      <w:ins w:id="204" w:author="Gaskell Christopher" w:date="2022-03-05T14:26:00Z">
        <w:r w:rsidR="00146B11">
          <w:t xml:space="preserve"> (i.e., proportion)</w:t>
        </w:r>
      </w:ins>
      <w:r w:rsidR="00995532">
        <w:t xml:space="preserve">. </w:t>
      </w:r>
      <w:r w:rsidR="007F21E5">
        <w:t xml:space="preserve">We will </w:t>
      </w:r>
      <w:del w:id="205" w:author="Gaskell Christopher" w:date="2022-03-05T14:26:00Z">
        <w:r w:rsidR="007F21E5" w:rsidDel="00146B11">
          <w:delText xml:space="preserve">not </w:delText>
        </w:r>
      </w:del>
      <w:r w:rsidR="007F21E5">
        <w:t>record how studies define seizure reduction</w:t>
      </w:r>
      <w:del w:id="206" w:author="Gaskell Christopher" w:date="2022-03-05T14:26:00Z">
        <w:r w:rsidR="007F21E5" w:rsidDel="00146B11">
          <w:delText xml:space="preserve"> as this is rarely reported and when </w:delText>
        </w:r>
        <w:r w:rsidR="003455E7" w:rsidDel="00146B11">
          <w:delText>it is, will vary</w:delText>
        </w:r>
      </w:del>
      <w:r w:rsidR="003455E7">
        <w:t xml:space="preserve">. In </w:t>
      </w:r>
      <w:r w:rsidR="00D03C1A">
        <w:t>addition to</w:t>
      </w:r>
      <w:r w:rsidR="003455E7">
        <w:t xml:space="preserve"> </w:t>
      </w:r>
      <w:r w:rsidR="00995532">
        <w:t xml:space="preserve">% </w:t>
      </w:r>
      <w:r w:rsidR="003455E7">
        <w:t xml:space="preserve">reduction, </w:t>
      </w:r>
      <w:r w:rsidR="00D7570E">
        <w:t xml:space="preserve">any </w:t>
      </w:r>
      <w:r w:rsidR="00D03C1A">
        <w:t xml:space="preserve">accompanying </w:t>
      </w:r>
      <w:r w:rsidR="00D7570E">
        <w:t xml:space="preserve">indicator </w:t>
      </w:r>
      <w:r w:rsidR="00D03C1A">
        <w:t xml:space="preserve">of </w:t>
      </w:r>
      <w:r w:rsidR="00D7570E">
        <w:t xml:space="preserve">data </w:t>
      </w:r>
      <w:ins w:id="207" w:author="Gaskell Christopher" w:date="2022-03-05T14:27:00Z">
        <w:r w:rsidR="00146B11">
          <w:t xml:space="preserve">average (mean, median) and </w:t>
        </w:r>
      </w:ins>
      <w:r w:rsidR="00D7570E">
        <w:t>distribution (e.g., SD, S</w:t>
      </w:r>
      <w:r w:rsidR="008D71CF">
        <w:t>E</w:t>
      </w:r>
      <w:r w:rsidR="00D7570E">
        <w:t>, IQR)</w:t>
      </w:r>
      <w:r w:rsidR="00D03C1A">
        <w:t xml:space="preserve"> will be extracted</w:t>
      </w:r>
      <w:r w:rsidR="00D7570E">
        <w:t>.</w:t>
      </w:r>
      <w:r w:rsidR="006E53C8">
        <w:t xml:space="preserve"> If studies report the median and S</w:t>
      </w:r>
      <w:r w:rsidR="008D71CF">
        <w:t>E</w:t>
      </w:r>
      <w:r w:rsidR="006E53C8">
        <w:t xml:space="preserve">/IQR/range </w:t>
      </w:r>
      <w:r w:rsidR="008D71CF">
        <w:t xml:space="preserve">(i.e., instead of </w:t>
      </w:r>
      <w:proofErr w:type="gramStart"/>
      <w:r w:rsidR="008D71CF">
        <w:t>mean</w:t>
      </w:r>
      <w:proofErr w:type="gramEnd"/>
      <w:r w:rsidR="00D03C1A">
        <w:t xml:space="preserve"> and </w:t>
      </w:r>
      <w:r w:rsidR="008D71CF">
        <w:t>SD) then these will be extracted</w:t>
      </w:r>
      <w:r w:rsidR="00D03C1A">
        <w:t xml:space="preserve">, </w:t>
      </w:r>
      <w:r w:rsidR="008D71CF">
        <w:t xml:space="preserve">allowing the option for </w:t>
      </w:r>
      <w:del w:id="208" w:author="Gaskell Christopher" w:date="2022-03-05T14:27:00Z">
        <w:r w:rsidR="00D03C1A" w:rsidDel="00146B11">
          <w:delText xml:space="preserve">later </w:delText>
        </w:r>
      </w:del>
      <w:r w:rsidR="008D71CF">
        <w:t>data transformation.</w:t>
      </w:r>
      <w:r>
        <w:t xml:space="preserve"> </w:t>
      </w:r>
      <w:ins w:id="209" w:author="Gaskell Christopher" w:date="2022-03-05T14:27:00Z">
        <w:r w:rsidR="00146B11">
          <w:t>If both are reported then both will be extracted.</w:t>
        </w:r>
      </w:ins>
    </w:p>
    <w:p w14:paraId="22B24355" w14:textId="06DB91E7" w:rsidR="00A621E0" w:rsidRPr="007E12C6" w:rsidRDefault="001E2C7C" w:rsidP="001E2C7C">
      <w:pPr>
        <w:pStyle w:val="Heading2"/>
      </w:pPr>
      <w:bookmarkStart w:id="210" w:name="_Toc89624106"/>
      <w:r w:rsidRPr="001E2C7C">
        <w:t>Analysis</w:t>
      </w:r>
      <w:bookmarkEnd w:id="210"/>
    </w:p>
    <w:p w14:paraId="4B53FF34" w14:textId="0BF0B8FD" w:rsidR="001271D5" w:rsidRDefault="00A621E0" w:rsidP="007E1AB9">
      <w:pPr>
        <w:pStyle w:val="FirstParagraph"/>
        <w:ind w:firstLine="0"/>
        <w:rPr>
          <w:rFonts w:cs="Times New Roman"/>
        </w:rPr>
      </w:pPr>
      <w:r w:rsidRPr="000247F0">
        <w:rPr>
          <w:rFonts w:cs="Times New Roman"/>
        </w:rPr>
        <w:t>All analyses will be conducted using the R statistical analysis environment (</w:t>
      </w:r>
      <w:hyperlink w:anchor="ref-R-base">
        <w:r w:rsidRPr="000247F0">
          <w:rPr>
            <w:rStyle w:val="Hyperlink"/>
            <w:rFonts w:cs="Times New Roman"/>
          </w:rPr>
          <w:t>R Core Team, 2020</w:t>
        </w:r>
      </w:hyperlink>
      <w:r w:rsidRPr="000247F0">
        <w:rPr>
          <w:rFonts w:cs="Times New Roman"/>
        </w:rPr>
        <w:t>, v 4.0.2).</w:t>
      </w:r>
      <w:r w:rsidR="00F024F1">
        <w:rPr>
          <w:rFonts w:cs="Times New Roman"/>
        </w:rPr>
        <w:t xml:space="preserve"> Using a dummy data set (</w:t>
      </w:r>
      <w:r w:rsidR="00F024F1">
        <w:rPr>
          <w:rFonts w:cs="Times New Roman"/>
          <w:i/>
          <w:iCs/>
        </w:rPr>
        <w:t xml:space="preserve">k </w:t>
      </w:r>
      <w:r w:rsidR="00F024F1">
        <w:rPr>
          <w:rFonts w:cs="Times New Roman"/>
        </w:rPr>
        <w:t>= 5) the review team</w:t>
      </w:r>
      <w:r w:rsidR="008E5790">
        <w:rPr>
          <w:rFonts w:cs="Times New Roman"/>
        </w:rPr>
        <w:t xml:space="preserve"> </w:t>
      </w:r>
      <w:r w:rsidR="00853861">
        <w:rPr>
          <w:rFonts w:cs="Times New Roman"/>
        </w:rPr>
        <w:t xml:space="preserve">will </w:t>
      </w:r>
      <w:r w:rsidR="00200E73">
        <w:rPr>
          <w:rFonts w:cs="Times New Roman"/>
        </w:rPr>
        <w:t>develop</w:t>
      </w:r>
      <w:r w:rsidR="00853861">
        <w:rPr>
          <w:rFonts w:cs="Times New Roman"/>
        </w:rPr>
        <w:t xml:space="preserve"> </w:t>
      </w:r>
      <w:r w:rsidR="00200E73">
        <w:rPr>
          <w:rFonts w:cs="Times New Roman"/>
        </w:rPr>
        <w:t>ana</w:t>
      </w:r>
      <w:r w:rsidR="009535FD">
        <w:rPr>
          <w:rFonts w:cs="Times New Roman"/>
        </w:rPr>
        <w:t xml:space="preserve">lysis scripts prior to </w:t>
      </w:r>
      <w:r w:rsidR="00853861">
        <w:rPr>
          <w:rFonts w:cs="Times New Roman"/>
        </w:rPr>
        <w:t xml:space="preserve">full </w:t>
      </w:r>
      <w:r w:rsidR="009535FD">
        <w:rPr>
          <w:rFonts w:cs="Times New Roman"/>
        </w:rPr>
        <w:t xml:space="preserve">data extraction. </w:t>
      </w:r>
      <w:r w:rsidR="0058446E" w:rsidRPr="007E12C6">
        <w:rPr>
          <w:rFonts w:cs="Times New Roman"/>
        </w:rPr>
        <w:t>The outcome metric</w:t>
      </w:r>
      <w:r w:rsidR="0058446E">
        <w:rPr>
          <w:rFonts w:cs="Times New Roman"/>
        </w:rPr>
        <w:t>s</w:t>
      </w:r>
      <w:r w:rsidR="0058446E" w:rsidRPr="007E12C6">
        <w:rPr>
          <w:rFonts w:cs="Times New Roman"/>
        </w:rPr>
        <w:t xml:space="preserve"> </w:t>
      </w:r>
      <w:r w:rsidR="0058446E">
        <w:rPr>
          <w:rFonts w:cs="Times New Roman"/>
        </w:rPr>
        <w:t xml:space="preserve">for the study include </w:t>
      </w:r>
      <w:r w:rsidR="00632B05">
        <w:rPr>
          <w:rFonts w:cs="Times New Roman"/>
        </w:rPr>
        <w:t>(i) proportions (</w:t>
      </w:r>
      <w:r w:rsidR="0058446E">
        <w:rPr>
          <w:rFonts w:cs="Times New Roman"/>
        </w:rPr>
        <w:t>seizure frequency</w:t>
      </w:r>
      <w:r w:rsidR="00632B05">
        <w:rPr>
          <w:rFonts w:cs="Times New Roman"/>
        </w:rPr>
        <w:t xml:space="preserve"> reduction</w:t>
      </w:r>
      <w:r w:rsidR="001A6EC1">
        <w:rPr>
          <w:rFonts w:cs="Times New Roman"/>
        </w:rPr>
        <w:t xml:space="preserve">, </w:t>
      </w:r>
      <w:r w:rsidR="00632B05">
        <w:rPr>
          <w:rFonts w:cs="Times New Roman"/>
        </w:rPr>
        <w:t xml:space="preserve">seizure remission), and (ii) </w:t>
      </w:r>
      <w:r w:rsidR="0058446E" w:rsidRPr="007E12C6">
        <w:rPr>
          <w:rFonts w:cs="Times New Roman"/>
        </w:rPr>
        <w:t>standardised mean change (Becker, 1988</w:t>
      </w:r>
      <w:r w:rsidR="00550D09">
        <w:rPr>
          <w:rFonts w:cs="Times New Roman"/>
        </w:rPr>
        <w:t xml:space="preserve">; </w:t>
      </w:r>
      <w:r w:rsidR="001A6EC1">
        <w:rPr>
          <w:rFonts w:cs="Times New Roman"/>
        </w:rPr>
        <w:t>for</w:t>
      </w:r>
      <w:r w:rsidR="0058446E">
        <w:rPr>
          <w:rFonts w:cs="Times New Roman"/>
        </w:rPr>
        <w:t xml:space="preserve"> all other outcomes</w:t>
      </w:r>
      <w:r w:rsidR="00550D09">
        <w:rPr>
          <w:rFonts w:cs="Times New Roman"/>
        </w:rPr>
        <w:t>)</w:t>
      </w:r>
      <w:r w:rsidR="0058446E" w:rsidRPr="007E12C6">
        <w:rPr>
          <w:rFonts w:cs="Times New Roman"/>
        </w:rPr>
        <w:t>.</w:t>
      </w:r>
    </w:p>
    <w:p w14:paraId="238B2D80" w14:textId="7DB760D0" w:rsidR="0086796D" w:rsidRPr="0086796D" w:rsidRDefault="0086796D" w:rsidP="007E1AB9">
      <w:pPr>
        <w:pStyle w:val="Heading3"/>
      </w:pPr>
      <w:bookmarkStart w:id="211" w:name="_Toc89624107"/>
      <w:r>
        <w:t>Effect-size calculation.</w:t>
      </w:r>
      <w:bookmarkEnd w:id="211"/>
    </w:p>
    <w:p w14:paraId="6AD1E3AB" w14:textId="5BC99155" w:rsidR="00CB0DEB" w:rsidRPr="000E38A6" w:rsidRDefault="00146B11" w:rsidP="007E1AB9">
      <w:pPr>
        <w:pStyle w:val="FirstParagraph"/>
        <w:ind w:firstLine="0"/>
        <w:rPr>
          <w:rFonts w:cs="Times New Roman"/>
        </w:rPr>
      </w:pPr>
      <w:ins w:id="212" w:author="Gaskell Christopher" w:date="2022-03-05T14:28:00Z">
        <w:r>
          <w:rPr>
            <w:rFonts w:cs="Times New Roman"/>
          </w:rPr>
          <w:t xml:space="preserve">For non-proportional or </w:t>
        </w:r>
        <w:proofErr w:type="gramStart"/>
        <w:r>
          <w:rPr>
            <w:rFonts w:cs="Times New Roman"/>
          </w:rPr>
          <w:t>frequency based</w:t>
        </w:r>
        <w:proofErr w:type="gramEnd"/>
        <w:r>
          <w:rPr>
            <w:rFonts w:cs="Times New Roman"/>
          </w:rPr>
          <w:t xml:space="preserve"> outcomes, </w:t>
        </w:r>
      </w:ins>
      <w:r w:rsidR="00BD2F51">
        <w:rPr>
          <w:rFonts w:cs="Times New Roman"/>
        </w:rPr>
        <w:t>S</w:t>
      </w:r>
      <w:r w:rsidR="00A621E0" w:rsidRPr="000247F0">
        <w:rPr>
          <w:rFonts w:cs="Times New Roman"/>
        </w:rPr>
        <w:t xml:space="preserve">tandardised mean change (Becker, 1988) </w:t>
      </w:r>
      <w:r w:rsidR="00B92FBC">
        <w:rPr>
          <w:rFonts w:cs="Times New Roman"/>
        </w:rPr>
        <w:t xml:space="preserve">will be calculated </w:t>
      </w:r>
      <w:r w:rsidR="00A621E0" w:rsidRPr="000247F0">
        <w:rPr>
          <w:rFonts w:cs="Times New Roman"/>
        </w:rPr>
        <w:t xml:space="preserve">using the </w:t>
      </w:r>
      <w:r w:rsidR="00A621E0" w:rsidRPr="000247F0">
        <w:rPr>
          <w:rFonts w:cs="Times New Roman"/>
          <w:i/>
          <w:iCs/>
        </w:rPr>
        <w:t xml:space="preserve">metafor </w:t>
      </w:r>
      <w:r w:rsidR="00A621E0" w:rsidRPr="000247F0">
        <w:rPr>
          <w:rFonts w:cs="Times New Roman"/>
        </w:rPr>
        <w:t>package</w:t>
      </w:r>
      <w:r w:rsidR="00A621E0" w:rsidRPr="000247F0">
        <w:rPr>
          <w:rFonts w:cs="Times New Roman"/>
          <w:i/>
          <w:iCs/>
        </w:rPr>
        <w:t xml:space="preserve"> </w:t>
      </w:r>
      <w:r w:rsidR="00A621E0" w:rsidRPr="00440206">
        <w:rPr>
          <w:rFonts w:cs="Times New Roman"/>
        </w:rPr>
        <w:t>(</w:t>
      </w:r>
      <w:hyperlink w:anchor="ref-R-metafor">
        <w:r w:rsidR="00A621E0" w:rsidRPr="00440206">
          <w:rPr>
            <w:rStyle w:val="Hyperlink"/>
            <w:rFonts w:cs="Times New Roman"/>
          </w:rPr>
          <w:t>Viechtbauer, 2020</w:t>
        </w:r>
      </w:hyperlink>
      <w:r w:rsidR="00A621E0" w:rsidRPr="00440206">
        <w:rPr>
          <w:rFonts w:cs="Times New Roman"/>
        </w:rPr>
        <w:t>). This</w:t>
      </w:r>
      <w:r w:rsidR="00A621E0" w:rsidRPr="000247F0">
        <w:rPr>
          <w:rFonts w:cs="Times New Roman"/>
        </w:rPr>
        <w:t xml:space="preserve"> approach divides the pre-post mean change score by the pretreatment standard deviation and adjusting the standard error using the pre-post Pearson’s </w:t>
      </w:r>
      <w:r w:rsidR="00A621E0" w:rsidRPr="000247F0">
        <w:rPr>
          <w:rFonts w:cs="Times New Roman"/>
          <w:i/>
          <w:iCs/>
        </w:rPr>
        <w:t>r</w:t>
      </w:r>
      <w:r w:rsidR="00915862" w:rsidRPr="007E1AB9">
        <w:rPr>
          <w:rFonts w:cs="Times New Roman"/>
        </w:rPr>
        <w:t xml:space="preserve"> (M</w:t>
      </w:r>
      <w:r w:rsidR="00915862">
        <w:rPr>
          <w:rFonts w:cs="Times New Roman"/>
        </w:rPr>
        <w:t>orris,</w:t>
      </w:r>
      <w:r w:rsidR="00915862" w:rsidRPr="007E1AB9">
        <w:rPr>
          <w:rFonts w:cs="Times New Roman"/>
        </w:rPr>
        <w:t xml:space="preserve"> 2008)</w:t>
      </w:r>
      <w:r w:rsidR="00A621E0" w:rsidRPr="007E1AB9">
        <w:rPr>
          <w:rFonts w:cs="Times New Roman"/>
        </w:rPr>
        <w:t>.</w:t>
      </w:r>
      <w:r w:rsidR="00A621E0" w:rsidRPr="00915862">
        <w:rPr>
          <w:rFonts w:cs="Times New Roman"/>
        </w:rPr>
        <w:t xml:space="preserve"> </w:t>
      </w:r>
      <w:r w:rsidR="0064681F" w:rsidRPr="00915862">
        <w:rPr>
          <w:rFonts w:cs="Times New Roman"/>
        </w:rPr>
        <w:t xml:space="preserve">For manuscripts that do not report </w:t>
      </w:r>
      <w:r w:rsidR="00CB0DEB">
        <w:rPr>
          <w:rFonts w:cs="Times New Roman"/>
        </w:rPr>
        <w:t xml:space="preserve">the </w:t>
      </w:r>
      <w:r w:rsidR="0064681F" w:rsidRPr="00915862">
        <w:rPr>
          <w:rFonts w:cs="Times New Roman"/>
        </w:rPr>
        <w:t xml:space="preserve">required </w:t>
      </w:r>
      <w:r w:rsidR="00F02C74">
        <w:rPr>
          <w:rFonts w:cs="Times New Roman"/>
        </w:rPr>
        <w:t>data for effect-size calculation</w:t>
      </w:r>
      <w:r w:rsidR="00915862">
        <w:rPr>
          <w:rFonts w:cs="Times New Roman"/>
        </w:rPr>
        <w:t>,</w:t>
      </w:r>
      <w:r w:rsidR="0064681F" w:rsidRPr="00915862">
        <w:rPr>
          <w:rFonts w:cs="Times New Roman"/>
        </w:rPr>
        <w:t xml:space="preserve"> authors will </w:t>
      </w:r>
      <w:r w:rsidR="0064681F" w:rsidRPr="000247F0">
        <w:rPr>
          <w:rFonts w:cs="Times New Roman"/>
        </w:rPr>
        <w:t>be contacted</w:t>
      </w:r>
      <w:r w:rsidR="0064681F">
        <w:rPr>
          <w:rFonts w:cs="Times New Roman"/>
        </w:rPr>
        <w:t xml:space="preserve"> to request missin</w:t>
      </w:r>
      <w:r w:rsidR="008C7A5C">
        <w:rPr>
          <w:rFonts w:cs="Times New Roman"/>
        </w:rPr>
        <w:t>g</w:t>
      </w:r>
      <w:r w:rsidR="0064681F">
        <w:rPr>
          <w:rFonts w:cs="Times New Roman"/>
        </w:rPr>
        <w:t xml:space="preserve"> data.</w:t>
      </w:r>
      <w:r w:rsidR="00CB0DEB">
        <w:rPr>
          <w:rFonts w:cs="Times New Roman"/>
        </w:rPr>
        <w:t xml:space="preserve"> The exception to this will be for </w:t>
      </w:r>
      <w:r w:rsidR="00CB0DEB" w:rsidRPr="000247F0">
        <w:rPr>
          <w:rFonts w:cs="Times New Roman"/>
        </w:rPr>
        <w:t xml:space="preserve">Pearson’s </w:t>
      </w:r>
      <w:r w:rsidR="00CB0DEB" w:rsidRPr="000247F0">
        <w:rPr>
          <w:rFonts w:cs="Times New Roman"/>
          <w:i/>
          <w:iCs/>
        </w:rPr>
        <w:t>r</w:t>
      </w:r>
      <w:r w:rsidR="000E38A6">
        <w:rPr>
          <w:rFonts w:cs="Times New Roman"/>
          <w:i/>
          <w:iCs/>
        </w:rPr>
        <w:t xml:space="preserve"> </w:t>
      </w:r>
      <w:r w:rsidR="000E38A6" w:rsidRPr="000E38A6">
        <w:rPr>
          <w:rFonts w:cs="Times New Roman"/>
        </w:rPr>
        <w:t>as it</w:t>
      </w:r>
      <w:r w:rsidR="000E38A6">
        <w:rPr>
          <w:rFonts w:cs="Times New Roman"/>
          <w:i/>
          <w:iCs/>
        </w:rPr>
        <w:t xml:space="preserve"> </w:t>
      </w:r>
      <w:r w:rsidR="000E38A6">
        <w:rPr>
          <w:rFonts w:cs="Times New Roman"/>
        </w:rPr>
        <w:t xml:space="preserve">is so rarely reported. </w:t>
      </w:r>
      <w:r w:rsidR="004B376A">
        <w:rPr>
          <w:rFonts w:cs="Times New Roman"/>
        </w:rPr>
        <w:t>Instead,</w:t>
      </w:r>
      <w:r w:rsidR="000E38A6">
        <w:rPr>
          <w:rFonts w:cs="Times New Roman"/>
        </w:rPr>
        <w:t xml:space="preserve"> Pearson’s </w:t>
      </w:r>
      <w:r w:rsidR="000E38A6" w:rsidRPr="000E38A6">
        <w:rPr>
          <w:rFonts w:cs="Times New Roman"/>
          <w:i/>
          <w:iCs/>
        </w:rPr>
        <w:t>r</w:t>
      </w:r>
      <w:r w:rsidR="000E38A6">
        <w:rPr>
          <w:rFonts w:cs="Times New Roman"/>
          <w:i/>
          <w:iCs/>
        </w:rPr>
        <w:t xml:space="preserve"> </w:t>
      </w:r>
      <w:r w:rsidR="000E38A6">
        <w:rPr>
          <w:rFonts w:cs="Times New Roman"/>
        </w:rPr>
        <w:t xml:space="preserve">(when missing) will be imputed using </w:t>
      </w:r>
      <w:r w:rsidR="00F01DE4">
        <w:rPr>
          <w:rFonts w:cs="Times New Roman"/>
        </w:rPr>
        <w:t xml:space="preserve">an empirically derived estimate and then </w:t>
      </w:r>
      <w:r w:rsidR="00D607AB">
        <w:rPr>
          <w:rFonts w:cs="Times New Roman"/>
        </w:rPr>
        <w:t xml:space="preserve">adjusted using sensitivity analyses. </w:t>
      </w:r>
    </w:p>
    <w:p w14:paraId="2BCDD392" w14:textId="6B5C1618" w:rsidR="00A621E0" w:rsidRPr="00E000E9" w:rsidRDefault="0088547E" w:rsidP="007E1AB9">
      <w:pPr>
        <w:pStyle w:val="FirstParagraph"/>
        <w:ind w:firstLine="0"/>
        <w:rPr>
          <w:rFonts w:cs="Times New Roman"/>
        </w:rPr>
      </w:pPr>
      <w:r>
        <w:rPr>
          <w:rFonts w:cs="Times New Roman"/>
        </w:rPr>
        <w:lastRenderedPageBreak/>
        <w:t xml:space="preserve">If </w:t>
      </w:r>
      <w:r w:rsidR="00A32907">
        <w:rPr>
          <w:rFonts w:cs="Times New Roman"/>
        </w:rPr>
        <w:t xml:space="preserve">the </w:t>
      </w:r>
      <w:r>
        <w:rPr>
          <w:rFonts w:cs="Times New Roman"/>
        </w:rPr>
        <w:t xml:space="preserve">required </w:t>
      </w:r>
      <w:r w:rsidR="00163DDB">
        <w:rPr>
          <w:rFonts w:cs="Times New Roman"/>
        </w:rPr>
        <w:t xml:space="preserve">data </w:t>
      </w:r>
      <w:r w:rsidR="00A32907">
        <w:rPr>
          <w:rFonts w:cs="Times New Roman"/>
        </w:rPr>
        <w:t>remains</w:t>
      </w:r>
      <w:r>
        <w:rPr>
          <w:rFonts w:cs="Times New Roman"/>
        </w:rPr>
        <w:t xml:space="preserve"> </w:t>
      </w:r>
      <w:r w:rsidR="00EE0E62">
        <w:rPr>
          <w:rFonts w:cs="Times New Roman"/>
        </w:rPr>
        <w:t>unavailable</w:t>
      </w:r>
      <w:r w:rsidR="00E6165C">
        <w:rPr>
          <w:rFonts w:cs="Times New Roman"/>
        </w:rPr>
        <w:t xml:space="preserve"> two weeks after contacting authors</w:t>
      </w:r>
      <w:r w:rsidR="00EE0E62">
        <w:rPr>
          <w:rFonts w:cs="Times New Roman"/>
        </w:rPr>
        <w:t>,</w:t>
      </w:r>
      <w:r w:rsidR="001E25FC">
        <w:rPr>
          <w:rFonts w:cs="Times New Roman"/>
        </w:rPr>
        <w:t xml:space="preserve"> </w:t>
      </w:r>
      <w:r w:rsidR="003C1C94">
        <w:rPr>
          <w:rFonts w:cs="Times New Roman"/>
        </w:rPr>
        <w:t xml:space="preserve">then </w:t>
      </w:r>
      <w:r w:rsidR="00A32907">
        <w:rPr>
          <w:rFonts w:cs="Times New Roman"/>
        </w:rPr>
        <w:t>a protocol</w:t>
      </w:r>
      <w:r w:rsidR="005F3E0C">
        <w:rPr>
          <w:rFonts w:cs="Times New Roman"/>
        </w:rPr>
        <w:t xml:space="preserve"> will be </w:t>
      </w:r>
      <w:r w:rsidR="00A32907">
        <w:rPr>
          <w:rFonts w:cs="Times New Roman"/>
        </w:rPr>
        <w:t>followed</w:t>
      </w:r>
      <w:r w:rsidR="005F3E0C">
        <w:rPr>
          <w:rFonts w:cs="Times New Roman"/>
        </w:rPr>
        <w:t xml:space="preserve"> to </w:t>
      </w:r>
      <w:r w:rsidR="001E25FC">
        <w:rPr>
          <w:rFonts w:cs="Times New Roman"/>
        </w:rPr>
        <w:t>estimate the effect-size to avoid study exclusion</w:t>
      </w:r>
      <w:r w:rsidR="00EE0E62">
        <w:rPr>
          <w:rFonts w:cs="Times New Roman"/>
        </w:rPr>
        <w:t xml:space="preserve"> (Appendix C)</w:t>
      </w:r>
      <w:r w:rsidR="001E25FC">
        <w:rPr>
          <w:rFonts w:cs="Times New Roman"/>
        </w:rPr>
        <w:t>.</w:t>
      </w:r>
      <w:r w:rsidR="00E000E9">
        <w:rPr>
          <w:rFonts w:cs="Times New Roman"/>
        </w:rPr>
        <w:t xml:space="preserve"> </w:t>
      </w:r>
      <w:r w:rsidR="00A621E0" w:rsidRPr="000247F0">
        <w:rPr>
          <w:rFonts w:cs="Times New Roman"/>
        </w:rPr>
        <w:t>Aggregation of study samples</w:t>
      </w:r>
      <w:r w:rsidR="00676FD9">
        <w:rPr>
          <w:rFonts w:cs="Times New Roman"/>
        </w:rPr>
        <w:t xml:space="preserve">, </w:t>
      </w:r>
      <w:r w:rsidR="00513BCE">
        <w:rPr>
          <w:rFonts w:cs="Times New Roman"/>
        </w:rPr>
        <w:t>if</w:t>
      </w:r>
      <w:r w:rsidR="00676FD9">
        <w:rPr>
          <w:rFonts w:cs="Times New Roman"/>
        </w:rPr>
        <w:t xml:space="preserve"> </w:t>
      </w:r>
      <w:r w:rsidR="00513BCE">
        <w:rPr>
          <w:rFonts w:cs="Times New Roman"/>
        </w:rPr>
        <w:t>required</w:t>
      </w:r>
      <w:r w:rsidR="00676FD9">
        <w:rPr>
          <w:rFonts w:cs="Times New Roman"/>
        </w:rPr>
        <w:t xml:space="preserve">, </w:t>
      </w:r>
      <w:r w:rsidR="00A621E0" w:rsidRPr="000247F0">
        <w:rPr>
          <w:rFonts w:cs="Times New Roman"/>
        </w:rPr>
        <w:t xml:space="preserve">will be conducted using the </w:t>
      </w:r>
      <w:r w:rsidR="00A621E0" w:rsidRPr="000247F0">
        <w:rPr>
          <w:rFonts w:cs="Times New Roman"/>
          <w:i/>
          <w:iCs/>
        </w:rPr>
        <w:t xml:space="preserve">aggregate </w:t>
      </w:r>
      <w:r w:rsidR="00A621E0" w:rsidRPr="000247F0">
        <w:rPr>
          <w:rFonts w:cs="Times New Roman"/>
        </w:rPr>
        <w:t xml:space="preserve">function of </w:t>
      </w:r>
      <w:r w:rsidR="00A621E0" w:rsidRPr="000247F0">
        <w:rPr>
          <w:rFonts w:cs="Times New Roman"/>
          <w:i/>
          <w:iCs/>
        </w:rPr>
        <w:t>metafor</w:t>
      </w:r>
      <w:r w:rsidR="00A621E0" w:rsidRPr="000247F0">
        <w:rPr>
          <w:rFonts w:cs="Times New Roman"/>
        </w:rPr>
        <w:t xml:space="preserve"> using standard inverse-variance weighting of samples.</w:t>
      </w:r>
      <w:r w:rsidR="006D1D9C">
        <w:rPr>
          <w:rFonts w:cs="Times New Roman"/>
        </w:rPr>
        <w:t xml:space="preserve"> </w:t>
      </w:r>
      <w:del w:id="213" w:author="Gaskell Christopher" w:date="2022-03-05T14:28:00Z">
        <w:r w:rsidR="00BB04CA" w:rsidRPr="007E1AB9" w:rsidDel="00146B11">
          <w:rPr>
            <w:rFonts w:cs="Times New Roman"/>
            <w:i/>
            <w:iCs/>
          </w:rPr>
          <w:delText>d</w:delText>
        </w:r>
        <w:r w:rsidR="00BB04CA" w:rsidDel="00146B11">
          <w:rPr>
            <w:rFonts w:cs="Times New Roman"/>
          </w:rPr>
          <w:delText xml:space="preserve"> will be adjusted using Hedges’ small sample correction</w:delText>
        </w:r>
        <w:r w:rsidR="00400729" w:rsidDel="00146B11">
          <w:rPr>
            <w:rFonts w:cs="Times New Roman"/>
          </w:rPr>
          <w:delText xml:space="preserve"> for an unbiased population estimate </w:delText>
        </w:r>
        <w:r w:rsidR="00400729" w:rsidRPr="006D1D9C" w:rsidDel="00146B11">
          <w:rPr>
            <w:rFonts w:eastAsia="Times New Roman" w:cs="Times New Roman"/>
            <w:lang w:val="en-GB" w:eastAsia="en-GB"/>
          </w:rPr>
          <w:delText>(Hedges &amp; Olkin, 1985)</w:delText>
        </w:r>
        <w:r w:rsidR="00400729" w:rsidDel="00146B11">
          <w:rPr>
            <w:rFonts w:eastAsia="Times New Roman" w:cs="Times New Roman"/>
            <w:lang w:val="en-GB" w:eastAsia="en-GB"/>
          </w:rPr>
          <w:delText xml:space="preserve">. </w:delText>
        </w:r>
      </w:del>
      <w:r w:rsidR="007202C6">
        <w:rPr>
          <w:rFonts w:eastAsia="Times New Roman" w:cs="Times New Roman"/>
          <w:lang w:val="en-GB" w:eastAsia="en-GB"/>
        </w:rPr>
        <w:t xml:space="preserve">Effect-sizes will be </w:t>
      </w:r>
      <w:r w:rsidR="00E6165C">
        <w:rPr>
          <w:rFonts w:eastAsia="Times New Roman" w:cs="Times New Roman"/>
          <w:lang w:val="en-GB" w:eastAsia="en-GB"/>
        </w:rPr>
        <w:t>converted</w:t>
      </w:r>
      <w:r w:rsidR="007202C6">
        <w:rPr>
          <w:rFonts w:eastAsia="Times New Roman" w:cs="Times New Roman"/>
          <w:lang w:val="en-GB" w:eastAsia="en-GB"/>
        </w:rPr>
        <w:t xml:space="preserve"> </w:t>
      </w:r>
      <w:r w:rsidR="004259CB">
        <w:rPr>
          <w:rFonts w:eastAsia="Times New Roman" w:cs="Times New Roman"/>
          <w:lang w:val="en-GB" w:eastAsia="en-GB"/>
        </w:rPr>
        <w:t>so that</w:t>
      </w:r>
      <w:r w:rsidR="007202C6">
        <w:rPr>
          <w:rFonts w:eastAsia="Times New Roman" w:cs="Times New Roman"/>
          <w:lang w:val="en-GB" w:eastAsia="en-GB"/>
        </w:rPr>
        <w:t xml:space="preserve"> a positive value indicate</w:t>
      </w:r>
      <w:r w:rsidR="004259CB">
        <w:rPr>
          <w:rFonts w:eastAsia="Times New Roman" w:cs="Times New Roman"/>
          <w:lang w:val="en-GB" w:eastAsia="en-GB"/>
        </w:rPr>
        <w:t>s</w:t>
      </w:r>
      <w:r w:rsidR="007202C6">
        <w:rPr>
          <w:rFonts w:eastAsia="Times New Roman" w:cs="Times New Roman"/>
          <w:lang w:val="en-GB" w:eastAsia="en-GB"/>
        </w:rPr>
        <w:t xml:space="preserve"> </w:t>
      </w:r>
      <w:r w:rsidR="00770341">
        <w:rPr>
          <w:rFonts w:eastAsia="Times New Roman" w:cs="Times New Roman"/>
          <w:lang w:val="en-GB" w:eastAsia="en-GB"/>
        </w:rPr>
        <w:t xml:space="preserve">improvement </w:t>
      </w:r>
      <w:r w:rsidR="004259CB">
        <w:rPr>
          <w:rFonts w:eastAsia="Times New Roman" w:cs="Times New Roman"/>
          <w:lang w:val="en-GB" w:eastAsia="en-GB"/>
        </w:rPr>
        <w:t>across time points</w:t>
      </w:r>
      <w:r w:rsidR="00770341">
        <w:rPr>
          <w:rFonts w:eastAsia="Times New Roman" w:cs="Times New Roman"/>
          <w:lang w:val="en-GB" w:eastAsia="en-GB"/>
        </w:rPr>
        <w:t xml:space="preserve">. </w:t>
      </w:r>
      <w:r w:rsidR="004259CB">
        <w:rPr>
          <w:rFonts w:eastAsia="Times New Roman" w:cs="Times New Roman"/>
          <w:lang w:val="en-GB" w:eastAsia="en-GB"/>
        </w:rPr>
        <w:t>For s</w:t>
      </w:r>
      <w:r w:rsidR="00400729">
        <w:rPr>
          <w:rFonts w:eastAsia="Times New Roman" w:cs="Times New Roman"/>
          <w:lang w:val="en-GB" w:eastAsia="en-GB"/>
        </w:rPr>
        <w:t xml:space="preserve">tudies that report </w:t>
      </w:r>
      <w:r w:rsidR="000F26FB">
        <w:rPr>
          <w:rFonts w:eastAsia="Times New Roman" w:cs="Times New Roman"/>
          <w:lang w:val="en-GB" w:eastAsia="en-GB"/>
        </w:rPr>
        <w:t>significant effects, but no precise alpha level</w:t>
      </w:r>
      <w:r w:rsidR="005B1AC1">
        <w:rPr>
          <w:rFonts w:eastAsia="Times New Roman" w:cs="Times New Roman"/>
          <w:lang w:val="en-GB" w:eastAsia="en-GB"/>
        </w:rPr>
        <w:t>,</w:t>
      </w:r>
      <w:r w:rsidR="000F26FB">
        <w:rPr>
          <w:rFonts w:eastAsia="Times New Roman" w:cs="Times New Roman"/>
          <w:lang w:val="en-GB" w:eastAsia="en-GB"/>
        </w:rPr>
        <w:t xml:space="preserve"> </w:t>
      </w:r>
      <w:r w:rsidR="000F26FB" w:rsidRPr="007E1AB9">
        <w:rPr>
          <w:rFonts w:eastAsia="Times New Roman" w:cs="Times New Roman"/>
          <w:i/>
          <w:iCs/>
          <w:lang w:val="en-GB" w:eastAsia="en-GB"/>
        </w:rPr>
        <w:t>d</w:t>
      </w:r>
      <w:r w:rsidR="000F26FB">
        <w:rPr>
          <w:rFonts w:eastAsia="Times New Roman" w:cs="Times New Roman"/>
          <w:i/>
          <w:iCs/>
          <w:lang w:val="en-GB" w:eastAsia="en-GB"/>
        </w:rPr>
        <w:t xml:space="preserve"> </w:t>
      </w:r>
      <w:r w:rsidR="000F26FB" w:rsidRPr="007E1AB9">
        <w:rPr>
          <w:rFonts w:eastAsia="Times New Roman" w:cs="Times New Roman"/>
          <w:lang w:val="en-GB" w:eastAsia="en-GB"/>
        </w:rPr>
        <w:t xml:space="preserve">will </w:t>
      </w:r>
      <w:r w:rsidR="000F26FB">
        <w:rPr>
          <w:rFonts w:eastAsia="Times New Roman" w:cs="Times New Roman"/>
          <w:lang w:val="en-GB" w:eastAsia="en-GB"/>
        </w:rPr>
        <w:t>be imputed</w:t>
      </w:r>
      <w:r w:rsidR="005B1AC1">
        <w:rPr>
          <w:rFonts w:eastAsia="Times New Roman" w:cs="Times New Roman"/>
          <w:lang w:val="en-GB" w:eastAsia="en-GB"/>
        </w:rPr>
        <w:t xml:space="preserve"> using the smallest possible </w:t>
      </w:r>
      <w:r w:rsidR="00D2737A">
        <w:rPr>
          <w:rFonts w:eastAsia="Times New Roman" w:cs="Times New Roman"/>
          <w:lang w:val="en-GB" w:eastAsia="en-GB"/>
        </w:rPr>
        <w:t xml:space="preserve">significance level possible for that sample size. Studies only reporting that there </w:t>
      </w:r>
      <w:r w:rsidR="00A40BFD">
        <w:rPr>
          <w:rFonts w:eastAsia="Times New Roman" w:cs="Times New Roman"/>
          <w:lang w:val="en-GB" w:eastAsia="en-GB"/>
        </w:rPr>
        <w:t>were</w:t>
      </w:r>
      <w:r w:rsidR="00D2737A">
        <w:rPr>
          <w:rFonts w:eastAsia="Times New Roman" w:cs="Times New Roman"/>
          <w:lang w:val="en-GB" w:eastAsia="en-GB"/>
        </w:rPr>
        <w:t xml:space="preserve"> no significant differences </w:t>
      </w:r>
      <w:r w:rsidR="0049527F">
        <w:rPr>
          <w:rFonts w:eastAsia="Times New Roman" w:cs="Times New Roman"/>
          <w:lang w:val="en-GB" w:eastAsia="en-GB"/>
        </w:rPr>
        <w:t>will be</w:t>
      </w:r>
      <w:r w:rsidR="00D2737A">
        <w:rPr>
          <w:rFonts w:eastAsia="Times New Roman" w:cs="Times New Roman"/>
          <w:lang w:val="en-GB" w:eastAsia="en-GB"/>
        </w:rPr>
        <w:t xml:space="preserve"> allocated </w:t>
      </w:r>
      <w:r w:rsidR="00D2737A" w:rsidRPr="007E1AB9">
        <w:rPr>
          <w:rFonts w:eastAsia="Times New Roman" w:cs="Times New Roman"/>
          <w:i/>
          <w:iCs/>
          <w:lang w:val="en-GB" w:eastAsia="en-GB"/>
        </w:rPr>
        <w:t>d</w:t>
      </w:r>
      <w:r w:rsidR="00D2737A">
        <w:rPr>
          <w:rFonts w:eastAsia="Times New Roman" w:cs="Times New Roman"/>
          <w:lang w:val="en-GB" w:eastAsia="en-GB"/>
        </w:rPr>
        <w:t xml:space="preserve"> </w:t>
      </w:r>
      <w:r w:rsidR="00B716C3">
        <w:rPr>
          <w:rFonts w:eastAsia="Times New Roman" w:cs="Times New Roman"/>
          <w:lang w:val="en-GB" w:eastAsia="en-GB"/>
        </w:rPr>
        <w:t>=</w:t>
      </w:r>
      <w:r w:rsidR="00D2737A">
        <w:rPr>
          <w:rFonts w:eastAsia="Times New Roman" w:cs="Times New Roman"/>
          <w:lang w:val="en-GB" w:eastAsia="en-GB"/>
        </w:rPr>
        <w:t xml:space="preserve"> </w:t>
      </w:r>
      <w:r w:rsidR="00B716C3">
        <w:rPr>
          <w:rFonts w:eastAsia="Times New Roman" w:cs="Times New Roman"/>
          <w:lang w:val="en-GB" w:eastAsia="en-GB"/>
        </w:rPr>
        <w:t>0 (</w:t>
      </w:r>
      <w:r w:rsidR="00B716C3" w:rsidRPr="0057199A">
        <w:rPr>
          <w:rFonts w:eastAsia="Times New Roman" w:cs="Times New Roman"/>
          <w:lang w:val="en-GB" w:eastAsia="en-GB"/>
        </w:rPr>
        <w:t>Smith, 1980).</w:t>
      </w:r>
      <w:r w:rsidR="00B716C3">
        <w:rPr>
          <w:rFonts w:eastAsia="Times New Roman" w:cs="Times New Roman"/>
          <w:lang w:val="en-GB" w:eastAsia="en-GB"/>
        </w:rPr>
        <w:t xml:space="preserve"> </w:t>
      </w:r>
    </w:p>
    <w:p w14:paraId="5063E072" w14:textId="2112B263" w:rsidR="006D1D9C" w:rsidRPr="006D1D9C" w:rsidRDefault="0086796D" w:rsidP="007E1AB9">
      <w:pPr>
        <w:pStyle w:val="Heading3"/>
      </w:pPr>
      <w:bookmarkStart w:id="214" w:name="_Toc89624108"/>
      <w:del w:id="215" w:author="Gaskell Christopher" w:date="2022-03-05T14:29:00Z">
        <w:r w:rsidDel="00146B11">
          <w:delText>Multilevel meta-analysis</w:delText>
        </w:r>
      </w:del>
      <w:ins w:id="216" w:author="Gaskell Christopher" w:date="2022-03-05T14:29:00Z">
        <w:r w:rsidR="00146B11">
          <w:t>Adjusting for dependent outcomes</w:t>
        </w:r>
      </w:ins>
      <w:r>
        <w:t>.</w:t>
      </w:r>
      <w:bookmarkEnd w:id="214"/>
    </w:p>
    <w:p w14:paraId="5B4E301B" w14:textId="18ED7810" w:rsidR="00CC1769" w:rsidRDefault="00AD63C0" w:rsidP="00CB4875">
      <w:pPr>
        <w:pStyle w:val="FirstParagraph"/>
        <w:ind w:firstLine="0"/>
        <w:rPr>
          <w:ins w:id="217" w:author="Gaskell Christopher" w:date="2022-03-05T14:30:00Z"/>
          <w:rFonts w:cs="Times New Roman"/>
        </w:rPr>
      </w:pPr>
      <w:r>
        <w:rPr>
          <w:rFonts w:cs="Times New Roman"/>
        </w:rPr>
        <w:t xml:space="preserve">As it </w:t>
      </w:r>
      <w:r w:rsidR="00466DBB">
        <w:rPr>
          <w:rFonts w:cs="Times New Roman"/>
        </w:rPr>
        <w:t>is</w:t>
      </w:r>
      <w:r>
        <w:rPr>
          <w:rFonts w:cs="Times New Roman"/>
        </w:rPr>
        <w:t xml:space="preserve"> expected that </w:t>
      </w:r>
      <w:r w:rsidR="006B6DE2">
        <w:rPr>
          <w:rFonts w:cs="Times New Roman"/>
        </w:rPr>
        <w:t xml:space="preserve">several </w:t>
      </w:r>
      <w:r>
        <w:rPr>
          <w:rFonts w:cs="Times New Roman"/>
        </w:rPr>
        <w:t xml:space="preserve">studies </w:t>
      </w:r>
      <w:r w:rsidR="00A40BFD">
        <w:rPr>
          <w:rFonts w:cs="Times New Roman"/>
        </w:rPr>
        <w:t>will</w:t>
      </w:r>
      <w:r>
        <w:rPr>
          <w:rFonts w:cs="Times New Roman"/>
        </w:rPr>
        <w:t xml:space="preserve"> report multiple outcomes</w:t>
      </w:r>
      <w:r w:rsidR="00CB4875">
        <w:rPr>
          <w:rFonts w:cs="Times New Roman"/>
        </w:rPr>
        <w:t xml:space="preserve"> and potentially multiple treatment comparisons</w:t>
      </w:r>
      <w:r w:rsidR="006B6DE2">
        <w:rPr>
          <w:rFonts w:cs="Times New Roman"/>
        </w:rPr>
        <w:t>, inclu</w:t>
      </w:r>
      <w:r w:rsidR="00A40BFD">
        <w:rPr>
          <w:rFonts w:cs="Times New Roman"/>
        </w:rPr>
        <w:t xml:space="preserve">ding </w:t>
      </w:r>
      <w:r w:rsidR="00CB4875">
        <w:rPr>
          <w:rFonts w:cs="Times New Roman"/>
        </w:rPr>
        <w:t xml:space="preserve">all </w:t>
      </w:r>
      <w:r w:rsidR="00420F78">
        <w:rPr>
          <w:rFonts w:cs="Times New Roman"/>
        </w:rPr>
        <w:t xml:space="preserve">such </w:t>
      </w:r>
      <w:r w:rsidR="00FE58AC">
        <w:rPr>
          <w:rFonts w:cs="Times New Roman"/>
        </w:rPr>
        <w:t>effect-sizes</w:t>
      </w:r>
      <w:r w:rsidR="006B6DE2">
        <w:rPr>
          <w:rFonts w:cs="Times New Roman"/>
        </w:rPr>
        <w:t xml:space="preserve"> </w:t>
      </w:r>
      <w:r w:rsidR="00A40BFD">
        <w:rPr>
          <w:rFonts w:cs="Times New Roman"/>
        </w:rPr>
        <w:t>with</w:t>
      </w:r>
      <w:r w:rsidR="006B6DE2">
        <w:rPr>
          <w:rFonts w:cs="Times New Roman"/>
        </w:rPr>
        <w:t xml:space="preserve">in a standard meta-analysis would lead to </w:t>
      </w:r>
      <w:r w:rsidR="0037332E">
        <w:rPr>
          <w:rFonts w:cs="Times New Roman"/>
        </w:rPr>
        <w:t xml:space="preserve">violation to the assumption of </w:t>
      </w:r>
      <w:r w:rsidR="00277740">
        <w:rPr>
          <w:rFonts w:cs="Times New Roman"/>
        </w:rPr>
        <w:t xml:space="preserve">statistical </w:t>
      </w:r>
      <w:r w:rsidR="0037332E">
        <w:rPr>
          <w:rFonts w:cs="Times New Roman"/>
        </w:rPr>
        <w:t xml:space="preserve">independence (Borenstein </w:t>
      </w:r>
      <w:r w:rsidR="00E52877">
        <w:rPr>
          <w:rFonts w:cs="Times New Roman"/>
        </w:rPr>
        <w:t>et al., 2021</w:t>
      </w:r>
      <w:r w:rsidR="004E36F9">
        <w:rPr>
          <w:rFonts w:cs="Times New Roman"/>
        </w:rPr>
        <w:t xml:space="preserve">; </w:t>
      </w:r>
      <w:r w:rsidR="006D520F">
        <w:rPr>
          <w:rFonts w:cs="Times New Roman"/>
        </w:rPr>
        <w:t>Cheung 2019</w:t>
      </w:r>
      <w:r w:rsidR="004F47E4">
        <w:rPr>
          <w:rFonts w:cs="Times New Roman"/>
        </w:rPr>
        <w:t>; Hoyt &amp; Del re, 2018</w:t>
      </w:r>
      <w:r w:rsidR="0037332E">
        <w:rPr>
          <w:rFonts w:cs="Times New Roman"/>
        </w:rPr>
        <w:t>).</w:t>
      </w:r>
      <w:r w:rsidR="00CC3044">
        <w:rPr>
          <w:rFonts w:cs="Times New Roman"/>
        </w:rPr>
        <w:t xml:space="preserve"> </w:t>
      </w:r>
      <w:r w:rsidR="00DB3C00">
        <w:rPr>
          <w:rFonts w:cs="Times New Roman"/>
        </w:rPr>
        <w:t>Two common approaches to this, (i) a</w:t>
      </w:r>
      <w:r w:rsidR="00A432E2">
        <w:rPr>
          <w:rFonts w:cs="Times New Roman"/>
        </w:rPr>
        <w:t>veraging</w:t>
      </w:r>
      <w:r w:rsidR="0017417A">
        <w:rPr>
          <w:rFonts w:cs="Times New Roman"/>
        </w:rPr>
        <w:t xml:space="preserve"> across measures </w:t>
      </w:r>
      <w:r w:rsidR="0017417A" w:rsidRPr="007E1AB9">
        <w:rPr>
          <w:rFonts w:cs="Times New Roman"/>
          <w:b/>
          <w:bCs/>
          <w:i/>
          <w:iCs/>
        </w:rPr>
        <w:t>or</w:t>
      </w:r>
      <w:r w:rsidR="0017417A">
        <w:rPr>
          <w:rFonts w:cs="Times New Roman"/>
        </w:rPr>
        <w:t xml:space="preserve"> </w:t>
      </w:r>
      <w:r w:rsidR="00DB3C00">
        <w:rPr>
          <w:rFonts w:cs="Times New Roman"/>
        </w:rPr>
        <w:t xml:space="preserve">(ii) </w:t>
      </w:r>
      <w:r w:rsidR="0017417A">
        <w:rPr>
          <w:rFonts w:cs="Times New Roman"/>
        </w:rPr>
        <w:t>selecting a single measure per study</w:t>
      </w:r>
      <w:r w:rsidR="00DB3C00">
        <w:rPr>
          <w:rFonts w:cs="Times New Roman"/>
        </w:rPr>
        <w:t>, both</w:t>
      </w:r>
      <w:r w:rsidR="0017417A">
        <w:rPr>
          <w:rFonts w:cs="Times New Roman"/>
        </w:rPr>
        <w:t xml:space="preserve"> </w:t>
      </w:r>
      <w:r w:rsidR="00F6593D">
        <w:rPr>
          <w:rFonts w:cs="Times New Roman"/>
        </w:rPr>
        <w:t>ha</w:t>
      </w:r>
      <w:r w:rsidR="00DB3C00">
        <w:rPr>
          <w:rFonts w:cs="Times New Roman"/>
        </w:rPr>
        <w:t>ve</w:t>
      </w:r>
      <w:r w:rsidR="00F6593D">
        <w:rPr>
          <w:rFonts w:cs="Times New Roman"/>
        </w:rPr>
        <w:t xml:space="preserve"> limitations </w:t>
      </w:r>
      <w:r w:rsidR="00277740">
        <w:rPr>
          <w:rFonts w:cs="Times New Roman"/>
        </w:rPr>
        <w:t>(</w:t>
      </w:r>
      <w:r w:rsidR="004948E3">
        <w:rPr>
          <w:rFonts w:cs="Times New Roman"/>
        </w:rPr>
        <w:t>Cheung 2019</w:t>
      </w:r>
      <w:r w:rsidR="00277740">
        <w:rPr>
          <w:rFonts w:cs="Times New Roman"/>
        </w:rPr>
        <w:t>)</w:t>
      </w:r>
      <w:r w:rsidR="005B53F6">
        <w:rPr>
          <w:rFonts w:cs="Times New Roman"/>
        </w:rPr>
        <w:t>.</w:t>
      </w:r>
      <w:r w:rsidR="00277740">
        <w:rPr>
          <w:rFonts w:cs="Times New Roman"/>
        </w:rPr>
        <w:t xml:space="preserve"> </w:t>
      </w:r>
      <w:r w:rsidR="005B53F6">
        <w:rPr>
          <w:rFonts w:cs="Times New Roman"/>
        </w:rPr>
        <w:t>Developing a</w:t>
      </w:r>
      <w:r w:rsidR="001D7D60">
        <w:rPr>
          <w:rFonts w:cs="Times New Roman"/>
        </w:rPr>
        <w:t xml:space="preserve"> </w:t>
      </w:r>
      <w:r w:rsidR="003368D3">
        <w:rPr>
          <w:rFonts w:cs="Times New Roman"/>
        </w:rPr>
        <w:t>measure/outcome</w:t>
      </w:r>
      <w:r w:rsidR="005B53F6">
        <w:rPr>
          <w:rFonts w:cs="Times New Roman"/>
        </w:rPr>
        <w:t xml:space="preserve"> preference</w:t>
      </w:r>
      <w:r w:rsidR="003368D3">
        <w:rPr>
          <w:rFonts w:cs="Times New Roman"/>
        </w:rPr>
        <w:t xml:space="preserve"> is </w:t>
      </w:r>
      <w:r w:rsidR="00004CAD">
        <w:rPr>
          <w:rFonts w:cs="Times New Roman"/>
        </w:rPr>
        <w:t xml:space="preserve">particularly unsuitable </w:t>
      </w:r>
      <w:r w:rsidR="003368D3">
        <w:rPr>
          <w:rFonts w:cs="Times New Roman"/>
        </w:rPr>
        <w:t>for this review of</w:t>
      </w:r>
      <w:r w:rsidR="001321C6">
        <w:rPr>
          <w:rFonts w:cs="Times New Roman"/>
        </w:rPr>
        <w:t xml:space="preserve"> functional seizures </w:t>
      </w:r>
      <w:r w:rsidR="003368D3">
        <w:rPr>
          <w:rFonts w:cs="Times New Roman"/>
        </w:rPr>
        <w:t>as</w:t>
      </w:r>
      <w:r w:rsidR="001321C6">
        <w:rPr>
          <w:rFonts w:cs="Times New Roman"/>
        </w:rPr>
        <w:t xml:space="preserve"> </w:t>
      </w:r>
      <w:r w:rsidR="00004CAD">
        <w:rPr>
          <w:rFonts w:cs="Times New Roman"/>
        </w:rPr>
        <w:t xml:space="preserve">there is </w:t>
      </w:r>
      <w:r w:rsidR="003368D3">
        <w:rPr>
          <w:rFonts w:cs="Times New Roman"/>
        </w:rPr>
        <w:t>a distinct lack</w:t>
      </w:r>
      <w:r w:rsidR="00004CAD">
        <w:rPr>
          <w:rFonts w:cs="Times New Roman"/>
        </w:rPr>
        <w:t xml:space="preserve"> </w:t>
      </w:r>
      <w:r w:rsidR="00C1573F">
        <w:rPr>
          <w:rFonts w:cs="Times New Roman"/>
        </w:rPr>
        <w:t xml:space="preserve">of </w:t>
      </w:r>
      <w:r w:rsidR="00004CAD">
        <w:rPr>
          <w:rFonts w:cs="Times New Roman"/>
        </w:rPr>
        <w:t xml:space="preserve">consensus </w:t>
      </w:r>
      <w:r w:rsidR="00C1573F">
        <w:rPr>
          <w:rFonts w:cs="Times New Roman"/>
        </w:rPr>
        <w:t xml:space="preserve">around the </w:t>
      </w:r>
      <w:r w:rsidR="00004CAD">
        <w:rPr>
          <w:rFonts w:cs="Times New Roman"/>
        </w:rPr>
        <w:t xml:space="preserve">optimal </w:t>
      </w:r>
      <w:r w:rsidR="003368D3">
        <w:rPr>
          <w:rFonts w:cs="Times New Roman"/>
        </w:rPr>
        <w:t xml:space="preserve">outcomes to </w:t>
      </w:r>
      <w:r w:rsidR="00004CAD">
        <w:rPr>
          <w:rFonts w:cs="Times New Roman"/>
        </w:rPr>
        <w:t>measure</w:t>
      </w:r>
      <w:r w:rsidR="00C1573F">
        <w:rPr>
          <w:rFonts w:cs="Times New Roman"/>
        </w:rPr>
        <w:t xml:space="preserve"> </w:t>
      </w:r>
      <w:r w:rsidR="00DA3361">
        <w:rPr>
          <w:rFonts w:cs="Times New Roman"/>
        </w:rPr>
        <w:t>(</w:t>
      </w:r>
      <w:r w:rsidR="00F61E93">
        <w:rPr>
          <w:rFonts w:cs="Times New Roman"/>
        </w:rPr>
        <w:t xml:space="preserve">Pick et al., 2020; </w:t>
      </w:r>
      <w:r w:rsidR="00BF1055">
        <w:rPr>
          <w:rFonts w:cs="Times New Roman"/>
        </w:rPr>
        <w:t>Nicholson et al., 2020)</w:t>
      </w:r>
      <w:r w:rsidR="00004CAD">
        <w:rPr>
          <w:rFonts w:cs="Times New Roman"/>
        </w:rPr>
        <w:t>.</w:t>
      </w:r>
      <w:r w:rsidR="007A2091">
        <w:rPr>
          <w:rFonts w:cs="Times New Roman"/>
        </w:rPr>
        <w:t xml:space="preserve"> </w:t>
      </w:r>
      <w:r w:rsidR="006C2D60">
        <w:rPr>
          <w:rFonts w:cs="Times New Roman"/>
        </w:rPr>
        <w:t>M</w:t>
      </w:r>
      <w:r w:rsidR="004E4F03">
        <w:rPr>
          <w:rFonts w:cs="Times New Roman"/>
        </w:rPr>
        <w:t>ultilevel meta-analysis</w:t>
      </w:r>
      <w:r w:rsidR="007A2091">
        <w:rPr>
          <w:rFonts w:cs="Times New Roman"/>
        </w:rPr>
        <w:t xml:space="preserve"> </w:t>
      </w:r>
      <w:r w:rsidR="006C2D60">
        <w:rPr>
          <w:rFonts w:cs="Times New Roman"/>
        </w:rPr>
        <w:t xml:space="preserve">is a method that </w:t>
      </w:r>
      <w:r w:rsidR="007A2091">
        <w:rPr>
          <w:rFonts w:cs="Times New Roman"/>
        </w:rPr>
        <w:t>allow</w:t>
      </w:r>
      <w:r w:rsidR="006C2D60">
        <w:rPr>
          <w:rFonts w:cs="Times New Roman"/>
        </w:rPr>
        <w:t>s</w:t>
      </w:r>
      <w:r w:rsidR="00236B56">
        <w:rPr>
          <w:rFonts w:cs="Times New Roman"/>
        </w:rPr>
        <w:t xml:space="preserve"> for inclusion of all measures</w:t>
      </w:r>
      <w:r w:rsidR="006C2D60">
        <w:rPr>
          <w:rFonts w:cs="Times New Roman"/>
        </w:rPr>
        <w:t xml:space="preserve">, </w:t>
      </w:r>
      <w:r w:rsidR="00B87205">
        <w:rPr>
          <w:rFonts w:cs="Times New Roman"/>
        </w:rPr>
        <w:t>comparisons,</w:t>
      </w:r>
      <w:r w:rsidR="00236B56">
        <w:rPr>
          <w:rFonts w:cs="Times New Roman"/>
        </w:rPr>
        <w:t xml:space="preserve"> and target problem</w:t>
      </w:r>
      <w:r w:rsidR="004E4F03">
        <w:rPr>
          <w:rFonts w:cs="Times New Roman"/>
        </w:rPr>
        <w:t>s,</w:t>
      </w:r>
      <w:r w:rsidR="00236B56">
        <w:rPr>
          <w:rFonts w:cs="Times New Roman"/>
        </w:rPr>
        <w:t xml:space="preserve"> in non-aggregated form</w:t>
      </w:r>
      <w:r w:rsidR="004E4F03">
        <w:rPr>
          <w:rFonts w:cs="Times New Roman"/>
        </w:rPr>
        <w:t>,</w:t>
      </w:r>
      <w:r w:rsidR="00236B56">
        <w:rPr>
          <w:rFonts w:cs="Times New Roman"/>
        </w:rPr>
        <w:t xml:space="preserve"> while </w:t>
      </w:r>
      <w:r w:rsidR="00930BD8">
        <w:rPr>
          <w:rFonts w:cs="Times New Roman"/>
        </w:rPr>
        <w:t>resolving the issue of statistical dependency</w:t>
      </w:r>
      <w:r w:rsidR="004E4F03">
        <w:rPr>
          <w:rFonts w:cs="Times New Roman"/>
        </w:rPr>
        <w:t xml:space="preserve"> (</w:t>
      </w:r>
      <w:r w:rsidR="000E2A83">
        <w:rPr>
          <w:rFonts w:cs="Times New Roman"/>
        </w:rPr>
        <w:t>Noortgate</w:t>
      </w:r>
      <w:r w:rsidR="007832F3">
        <w:rPr>
          <w:rFonts w:cs="Times New Roman"/>
        </w:rPr>
        <w:t xml:space="preserve">, </w:t>
      </w:r>
      <w:r w:rsidR="00EF2638">
        <w:rPr>
          <w:rFonts w:cs="Times New Roman"/>
        </w:rPr>
        <w:t>2013</w:t>
      </w:r>
      <w:r w:rsidR="004E4F03">
        <w:rPr>
          <w:rFonts w:cs="Times New Roman"/>
        </w:rPr>
        <w:t>)</w:t>
      </w:r>
      <w:r w:rsidR="00930BD8">
        <w:rPr>
          <w:rFonts w:cs="Times New Roman"/>
        </w:rPr>
        <w:t>.</w:t>
      </w:r>
      <w:r w:rsidR="007A2091" w:rsidRPr="007A2091">
        <w:rPr>
          <w:rFonts w:eastAsia="Times New Roman" w:cs="Times New Roman"/>
          <w:lang w:val="en-GB" w:eastAsia="en-GB"/>
        </w:rPr>
        <w:t xml:space="preserve"> </w:t>
      </w:r>
      <w:r w:rsidR="0096233C">
        <w:rPr>
          <w:rFonts w:eastAsia="Times New Roman" w:cs="Times New Roman"/>
          <w:lang w:val="en-GB" w:eastAsia="en-GB"/>
        </w:rPr>
        <w:t xml:space="preserve">Multilevel </w:t>
      </w:r>
      <w:r w:rsidR="0096233C">
        <w:rPr>
          <w:rFonts w:cs="Times New Roman"/>
        </w:rPr>
        <w:t>m</w:t>
      </w:r>
      <w:r w:rsidR="00A621E0" w:rsidRPr="007E12C6">
        <w:rPr>
          <w:rFonts w:cs="Times New Roman"/>
        </w:rPr>
        <w:t xml:space="preserve">eta-analyses </w:t>
      </w:r>
      <w:r w:rsidR="003C0200" w:rsidRPr="007E12C6">
        <w:rPr>
          <w:rFonts w:cs="Times New Roman"/>
        </w:rPr>
        <w:t>will be</w:t>
      </w:r>
      <w:r w:rsidR="00A621E0" w:rsidRPr="007E12C6">
        <w:rPr>
          <w:rFonts w:cs="Times New Roman"/>
        </w:rPr>
        <w:t xml:space="preserve"> performed using the </w:t>
      </w:r>
      <w:r w:rsidR="00A621E0" w:rsidRPr="007E12C6">
        <w:rPr>
          <w:rFonts w:cs="Times New Roman"/>
          <w:i/>
        </w:rPr>
        <w:t>metafor</w:t>
      </w:r>
      <w:r w:rsidR="00A621E0" w:rsidRPr="007E12C6">
        <w:rPr>
          <w:rFonts w:cs="Times New Roman"/>
        </w:rPr>
        <w:t xml:space="preserve"> (</w:t>
      </w:r>
      <w:hyperlink w:anchor="ref-R-metafor">
        <w:r w:rsidR="00A621E0" w:rsidRPr="007E12C6">
          <w:rPr>
            <w:rStyle w:val="Hyperlink"/>
            <w:rFonts w:cs="Times New Roman"/>
          </w:rPr>
          <w:t>Viechtbauer, 2020</w:t>
        </w:r>
      </w:hyperlink>
      <w:r w:rsidR="00A621E0" w:rsidRPr="007E12C6">
        <w:rPr>
          <w:rFonts w:cs="Times New Roman"/>
        </w:rPr>
        <w:t xml:space="preserve">), </w:t>
      </w:r>
      <w:r w:rsidR="00A621E0" w:rsidRPr="007E12C6">
        <w:rPr>
          <w:rFonts w:cs="Times New Roman"/>
          <w:i/>
        </w:rPr>
        <w:t>dmetar</w:t>
      </w:r>
      <w:r w:rsidR="00A621E0" w:rsidRPr="007E12C6">
        <w:rPr>
          <w:rFonts w:cs="Times New Roman"/>
        </w:rPr>
        <w:t xml:space="preserve"> (</w:t>
      </w:r>
      <w:hyperlink w:anchor="ref-Harrer2019a">
        <w:r w:rsidR="00A621E0" w:rsidRPr="007E12C6">
          <w:rPr>
            <w:rStyle w:val="Hyperlink"/>
            <w:rFonts w:cs="Times New Roman"/>
          </w:rPr>
          <w:t>Harrer et al., 2019a</w:t>
        </w:r>
      </w:hyperlink>
      <w:r w:rsidR="00A621E0" w:rsidRPr="007E12C6">
        <w:rPr>
          <w:rFonts w:cs="Times New Roman"/>
        </w:rPr>
        <w:t xml:space="preserve">), and </w:t>
      </w:r>
      <w:r w:rsidR="00A621E0" w:rsidRPr="007E12C6">
        <w:rPr>
          <w:rFonts w:cs="Times New Roman"/>
          <w:i/>
        </w:rPr>
        <w:t>meta</w:t>
      </w:r>
      <w:r w:rsidR="00A621E0" w:rsidRPr="007E12C6">
        <w:rPr>
          <w:rFonts w:cs="Times New Roman"/>
        </w:rPr>
        <w:t xml:space="preserve"> (</w:t>
      </w:r>
      <w:hyperlink w:anchor="ref-R-meta">
        <w:r w:rsidR="00A621E0" w:rsidRPr="007E12C6">
          <w:rPr>
            <w:rStyle w:val="Hyperlink"/>
            <w:rFonts w:cs="Times New Roman"/>
          </w:rPr>
          <w:t>Schwarzer, 2020</w:t>
        </w:r>
      </w:hyperlink>
      <w:r w:rsidR="00A621E0" w:rsidRPr="007E12C6">
        <w:rPr>
          <w:rFonts w:cs="Times New Roman"/>
        </w:rPr>
        <w:t>) packages</w:t>
      </w:r>
      <w:r w:rsidR="0096233C">
        <w:rPr>
          <w:rFonts w:cs="Times New Roman"/>
        </w:rPr>
        <w:t>, using available practical guidance (</w:t>
      </w:r>
      <w:hyperlink w:anchor="ref-Harrer2019a">
        <w:r w:rsidR="0096233C" w:rsidRPr="007E12C6">
          <w:rPr>
            <w:rStyle w:val="Hyperlink"/>
            <w:rFonts w:cs="Times New Roman"/>
          </w:rPr>
          <w:t>Harrer</w:t>
        </w:r>
        <w:r w:rsidR="0096233C">
          <w:rPr>
            <w:rStyle w:val="Hyperlink"/>
            <w:rFonts w:cs="Times New Roman"/>
          </w:rPr>
          <w:t xml:space="preserve"> </w:t>
        </w:r>
        <w:r w:rsidR="0096233C" w:rsidRPr="007E12C6">
          <w:rPr>
            <w:rStyle w:val="Hyperlink"/>
            <w:rFonts w:cs="Times New Roman"/>
          </w:rPr>
          <w:t>et al., 2019a</w:t>
        </w:r>
      </w:hyperlink>
      <w:r w:rsidR="0096233C" w:rsidRPr="007E12C6">
        <w:rPr>
          <w:rFonts w:cs="Times New Roman"/>
        </w:rPr>
        <w:t>)</w:t>
      </w:r>
      <w:r w:rsidR="00A621E0" w:rsidRPr="007E12C6">
        <w:rPr>
          <w:rFonts w:cs="Times New Roman"/>
        </w:rPr>
        <w:t xml:space="preserve">. </w:t>
      </w:r>
      <w:r w:rsidR="0096233C">
        <w:rPr>
          <w:rFonts w:cs="Times New Roman"/>
        </w:rPr>
        <w:t xml:space="preserve">A </w:t>
      </w:r>
      <w:r w:rsidR="004E4F03">
        <w:rPr>
          <w:rFonts w:cs="Times New Roman"/>
        </w:rPr>
        <w:t>three-level</w:t>
      </w:r>
      <w:r w:rsidR="0096233C">
        <w:rPr>
          <w:rFonts w:cs="Times New Roman"/>
        </w:rPr>
        <w:t xml:space="preserve"> model</w:t>
      </w:r>
      <w:r w:rsidR="00236031">
        <w:rPr>
          <w:rFonts w:cs="Times New Roman"/>
        </w:rPr>
        <w:t xml:space="preserve"> will be used, including study effect-sizes (level-1), </w:t>
      </w:r>
      <w:r w:rsidR="003873B1">
        <w:rPr>
          <w:rFonts w:cs="Times New Roman"/>
        </w:rPr>
        <w:t>within-study variation (level-2) and between study variation (level-3).</w:t>
      </w:r>
      <w:r w:rsidR="007D2ECC">
        <w:rPr>
          <w:rFonts w:cs="Times New Roman"/>
        </w:rPr>
        <w:t xml:space="preserve"> </w:t>
      </w:r>
      <w:r w:rsidR="00B127C3">
        <w:rPr>
          <w:rFonts w:cs="Times New Roman"/>
        </w:rPr>
        <w:t>A random effects model will initially be used to calculate summar</w:t>
      </w:r>
      <w:r w:rsidR="00420D56">
        <w:rPr>
          <w:rFonts w:cs="Times New Roman"/>
        </w:rPr>
        <w:t>y</w:t>
      </w:r>
      <w:r w:rsidR="00B127C3">
        <w:rPr>
          <w:rFonts w:cs="Times New Roman"/>
        </w:rPr>
        <w:t xml:space="preserve"> effect-</w:t>
      </w:r>
      <w:r w:rsidR="00B127C3">
        <w:rPr>
          <w:rFonts w:cs="Times New Roman"/>
        </w:rPr>
        <w:lastRenderedPageBreak/>
        <w:t xml:space="preserve">size and </w:t>
      </w:r>
      <w:r w:rsidR="009B1AB8">
        <w:rPr>
          <w:rFonts w:cs="Times New Roman"/>
        </w:rPr>
        <w:t>variance estimates. Use of likelihood ratio tests will be used to determine significan</w:t>
      </w:r>
      <w:r w:rsidR="00420D56">
        <w:rPr>
          <w:rFonts w:cs="Times New Roman"/>
        </w:rPr>
        <w:t>t</w:t>
      </w:r>
      <w:r w:rsidR="009B1AB8">
        <w:rPr>
          <w:rFonts w:cs="Times New Roman"/>
        </w:rPr>
        <w:t xml:space="preserve"> within or between study </w:t>
      </w:r>
      <w:r w:rsidR="003B26D6">
        <w:rPr>
          <w:rFonts w:cs="Times New Roman"/>
        </w:rPr>
        <w:t xml:space="preserve">differences </w:t>
      </w:r>
      <w:r w:rsidR="002A65B9">
        <w:rPr>
          <w:rFonts w:cs="Times New Roman"/>
        </w:rPr>
        <w:t>in variance.</w:t>
      </w:r>
      <w:r w:rsidR="00AA242B">
        <w:rPr>
          <w:rFonts w:cs="Times New Roman"/>
        </w:rPr>
        <w:t xml:space="preserve"> Sensitivity analyses will include: (i) alternative </w:t>
      </w:r>
      <w:r w:rsidR="002D0BDE">
        <w:rPr>
          <w:rFonts w:cs="Times New Roman"/>
        </w:rPr>
        <w:t xml:space="preserve">values for </w:t>
      </w:r>
      <w:r w:rsidR="00AA242B">
        <w:rPr>
          <w:rFonts w:cs="Times New Roman"/>
        </w:rPr>
        <w:t xml:space="preserve">imputation </w:t>
      </w:r>
      <w:r w:rsidR="002D0BDE">
        <w:rPr>
          <w:rFonts w:cs="Times New Roman"/>
        </w:rPr>
        <w:t xml:space="preserve">of </w:t>
      </w:r>
      <w:r w:rsidR="002D0BDE" w:rsidRPr="007E1AB9">
        <w:rPr>
          <w:rFonts w:cs="Times New Roman"/>
          <w:i/>
          <w:iCs/>
        </w:rPr>
        <w:t>r</w:t>
      </w:r>
      <w:r w:rsidR="002D0BDE">
        <w:rPr>
          <w:rFonts w:cs="Times New Roman"/>
        </w:rPr>
        <w:t>; (ii) removal of statistical outliers.</w:t>
      </w:r>
    </w:p>
    <w:p w14:paraId="6923B8EE" w14:textId="39CFEF16" w:rsidR="00146B11" w:rsidRPr="00146B11" w:rsidRDefault="00146B11">
      <w:pPr>
        <w:pStyle w:val="BodyText"/>
        <w:ind w:firstLine="0"/>
        <w:pPrChange w:id="218" w:author="Gaskell Christopher" w:date="2022-03-05T14:30:00Z">
          <w:pPr>
            <w:pStyle w:val="FirstParagraph"/>
            <w:ind w:firstLine="0"/>
          </w:pPr>
        </w:pPrChange>
      </w:pPr>
      <w:ins w:id="219" w:author="Gaskell Christopher" w:date="2022-03-05T14:30:00Z">
        <w:r>
          <w:t>Since the original draft of this protocol, it came to the knowledge of the first author that an alternative analytical approach would be more suitable. While multi-level meta-analysis is a</w:t>
        </w:r>
      </w:ins>
      <w:ins w:id="220" w:author="Gaskell Christopher" w:date="2022-03-05T14:31:00Z">
        <w:r>
          <w:t xml:space="preserve">n appropriate approach for statistical dependencies it is most well suited when dependencies have a predominantly hierarchical nature (e.g., samples with studies, studies within research teams). The current review was expected to have a </w:t>
        </w:r>
      </w:ins>
      <w:ins w:id="221" w:author="Gaskell Christopher" w:date="2022-03-05T14:32:00Z">
        <w:r>
          <w:t xml:space="preserve">greater emphasis upon correlational dependencies (i.e., multiple outcomes on identical samples). It has been proposed that robust variance estimation is a more suitable approach for this form of statistical dependency and therefore will be </w:t>
        </w:r>
      </w:ins>
      <w:ins w:id="222" w:author="Gaskell Christopher" w:date="2022-03-05T14:33:00Z">
        <w:r>
          <w:t>considered for analysis.</w:t>
        </w:r>
      </w:ins>
      <w:ins w:id="223" w:author="Gaskell Christopher" w:date="2022-03-05T14:31:00Z">
        <w:r>
          <w:t xml:space="preserve"> </w:t>
        </w:r>
      </w:ins>
    </w:p>
    <w:p w14:paraId="203F15B7" w14:textId="77D25F6A" w:rsidR="00E6165C" w:rsidRPr="000D3C9A" w:rsidRDefault="00CC1769" w:rsidP="000D3C9A">
      <w:pPr>
        <w:pStyle w:val="FirstParagraph"/>
        <w:ind w:firstLine="0"/>
        <w:rPr>
          <w:rFonts w:cs="Times New Roman"/>
          <w:i/>
          <w:iCs/>
        </w:rPr>
      </w:pPr>
      <w:r>
        <w:rPr>
          <w:rFonts w:cs="Times New Roman"/>
        </w:rPr>
        <w:t>S</w:t>
      </w:r>
      <w:r w:rsidR="007D2ECC">
        <w:rPr>
          <w:rFonts w:cs="Times New Roman"/>
        </w:rPr>
        <w:t xml:space="preserve">ubgroup and continuous variables will be used to </w:t>
      </w:r>
      <w:r w:rsidR="00D4102E">
        <w:rPr>
          <w:rFonts w:cs="Times New Roman"/>
        </w:rPr>
        <w:t xml:space="preserve">attempt to </w:t>
      </w:r>
      <w:r w:rsidR="007D2ECC">
        <w:rPr>
          <w:rFonts w:cs="Times New Roman"/>
        </w:rPr>
        <w:t xml:space="preserve">explain variation between levels 2 and 3. </w:t>
      </w:r>
      <w:r w:rsidR="00C62E54">
        <w:rPr>
          <w:rFonts w:cs="Times New Roman"/>
        </w:rPr>
        <w:t xml:space="preserve">If studies </w:t>
      </w:r>
      <w:r w:rsidR="002F7DB7">
        <w:rPr>
          <w:rFonts w:cs="Times New Roman"/>
        </w:rPr>
        <w:t xml:space="preserve">significantly </w:t>
      </w:r>
      <w:r w:rsidR="00C62E54">
        <w:rPr>
          <w:rFonts w:cs="Times New Roman"/>
        </w:rPr>
        <w:t>differ in effect-size based</w:t>
      </w:r>
      <w:r w:rsidR="002F7DB7">
        <w:rPr>
          <w:rFonts w:cs="Times New Roman"/>
        </w:rPr>
        <w:t xml:space="preserve"> on a variable/characteristic then this is a</w:t>
      </w:r>
      <w:r w:rsidR="00F21202">
        <w:rPr>
          <w:rFonts w:cs="Times New Roman"/>
        </w:rPr>
        <w:t xml:space="preserve"> moderator. </w:t>
      </w:r>
      <w:r w:rsidR="00CA1FD2" w:rsidRPr="00BA6865">
        <w:rPr>
          <w:rFonts w:cs="Times New Roman"/>
        </w:rPr>
        <w:t>For categorical moderator analyses, a subgroup analysis w</w:t>
      </w:r>
      <w:r w:rsidR="00BA6865">
        <w:rPr>
          <w:rFonts w:cs="Times New Roman"/>
        </w:rPr>
        <w:t>ill be</w:t>
      </w:r>
      <w:r w:rsidR="00CA1FD2" w:rsidRPr="00BA6865">
        <w:rPr>
          <w:rFonts w:cs="Times New Roman"/>
        </w:rPr>
        <w:t xml:space="preserve"> conducted when at least 10 studies </w:t>
      </w:r>
      <w:r w:rsidR="00BA6865">
        <w:rPr>
          <w:rFonts w:cs="Times New Roman"/>
        </w:rPr>
        <w:t>are</w:t>
      </w:r>
      <w:r w:rsidR="00CA1FD2" w:rsidRPr="00BA6865">
        <w:rPr>
          <w:rFonts w:cs="Times New Roman"/>
        </w:rPr>
        <w:t xml:space="preserve"> eligible for inclusion and </w:t>
      </w:r>
      <w:r w:rsidR="001A1EE3">
        <w:rPr>
          <w:rFonts w:cs="Times New Roman"/>
        </w:rPr>
        <w:t>when there</w:t>
      </w:r>
      <w:r w:rsidR="00CA1FD2" w:rsidRPr="00BA6865">
        <w:rPr>
          <w:rFonts w:cs="Times New Roman"/>
        </w:rPr>
        <w:t xml:space="preserve"> </w:t>
      </w:r>
      <w:r w:rsidR="001A1EE3">
        <w:rPr>
          <w:rFonts w:cs="Times New Roman"/>
        </w:rPr>
        <w:t xml:space="preserve">are </w:t>
      </w:r>
      <w:r w:rsidR="00CA1FD2" w:rsidRPr="00BA6865">
        <w:rPr>
          <w:rFonts w:cs="Times New Roman"/>
        </w:rPr>
        <w:t>at least two studies in each subgroup (Deeks et al., 2019). For continuous</w:t>
      </w:r>
      <w:r w:rsidR="007D56A3">
        <w:rPr>
          <w:rFonts w:cs="Times New Roman"/>
        </w:rPr>
        <w:t xml:space="preserve"> variables</w:t>
      </w:r>
      <w:r w:rsidR="00CA1FD2" w:rsidRPr="00BA6865">
        <w:rPr>
          <w:rFonts w:cs="Times New Roman"/>
        </w:rPr>
        <w:t>, a meta-regression w</w:t>
      </w:r>
      <w:r w:rsidR="007D56A3">
        <w:rPr>
          <w:rFonts w:cs="Times New Roman"/>
        </w:rPr>
        <w:t xml:space="preserve">ill be </w:t>
      </w:r>
      <w:r w:rsidR="00CA1FD2" w:rsidRPr="00BA6865">
        <w:rPr>
          <w:rFonts w:cs="Times New Roman"/>
        </w:rPr>
        <w:t xml:space="preserve">conducted when at least six studies </w:t>
      </w:r>
      <w:r w:rsidR="007D56A3">
        <w:rPr>
          <w:rFonts w:cs="Times New Roman"/>
        </w:rPr>
        <w:t>are</w:t>
      </w:r>
      <w:r w:rsidR="00CA1FD2" w:rsidRPr="00BA6865">
        <w:rPr>
          <w:rFonts w:cs="Times New Roman"/>
        </w:rPr>
        <w:t xml:space="preserve"> eligible for inclusion in the specific meta-regression.</w:t>
      </w:r>
      <w:r w:rsidR="000D3C9A">
        <w:rPr>
          <w:rFonts w:cs="Times New Roman"/>
        </w:rPr>
        <w:t xml:space="preserve"> </w:t>
      </w:r>
      <w:del w:id="224" w:author="Gaskell Christopher" w:date="2022-03-05T14:40:00Z">
        <w:r w:rsidR="00B81610" w:rsidDel="00146B11">
          <w:rPr>
            <w:rFonts w:cs="Times New Roman"/>
          </w:rPr>
          <w:delText xml:space="preserve">To explore relationships between moderators we </w:delText>
        </w:r>
        <w:r w:rsidR="00060C95" w:rsidDel="00146B11">
          <w:rPr>
            <w:rFonts w:cs="Times New Roman"/>
          </w:rPr>
          <w:delText xml:space="preserve">will </w:delText>
        </w:r>
        <w:r w:rsidR="00B81610" w:rsidDel="00146B11">
          <w:rPr>
            <w:rFonts w:cs="Times New Roman"/>
          </w:rPr>
          <w:delText xml:space="preserve">allow for moderator interactions within </w:delText>
        </w:r>
        <w:r w:rsidR="00F70D82" w:rsidDel="00146B11">
          <w:rPr>
            <w:rFonts w:cs="Times New Roman"/>
          </w:rPr>
          <w:delText>analyses.</w:delText>
        </w:r>
        <w:r w:rsidR="002F76C4" w:rsidDel="00146B11">
          <w:rPr>
            <w:rFonts w:cs="Times New Roman"/>
          </w:rPr>
          <w:delText xml:space="preserve"> </w:delText>
        </w:r>
      </w:del>
      <w:r w:rsidR="002F76C4">
        <w:rPr>
          <w:rFonts w:cs="Times New Roman"/>
        </w:rPr>
        <w:t xml:space="preserve">Correction for multiple moderators (i.e., Bonferoni) </w:t>
      </w:r>
      <w:r w:rsidR="000B40C8">
        <w:rPr>
          <w:rFonts w:cs="Times New Roman"/>
        </w:rPr>
        <w:t>will</w:t>
      </w:r>
      <w:r w:rsidR="002F76C4">
        <w:rPr>
          <w:rFonts w:cs="Times New Roman"/>
        </w:rPr>
        <w:t xml:space="preserve"> not </w:t>
      </w:r>
      <w:r w:rsidR="000B40C8">
        <w:rPr>
          <w:rFonts w:cs="Times New Roman"/>
        </w:rPr>
        <w:t xml:space="preserve">be </w:t>
      </w:r>
      <w:r w:rsidR="002F76C4">
        <w:rPr>
          <w:rFonts w:cs="Times New Roman"/>
        </w:rPr>
        <w:t xml:space="preserve">used due to low statistical power within moderator analyses. </w:t>
      </w:r>
      <w:r w:rsidR="00676157">
        <w:t xml:space="preserve">A separate three-level model will be used for </w:t>
      </w:r>
      <w:r w:rsidR="00C538D4">
        <w:t>stud</w:t>
      </w:r>
      <w:r w:rsidR="000B40C8">
        <w:t xml:space="preserve">ies </w:t>
      </w:r>
      <w:r w:rsidR="00C538D4">
        <w:t xml:space="preserve">that include follow-up data. </w:t>
      </w:r>
    </w:p>
    <w:p w14:paraId="123A4AA7" w14:textId="3097345C" w:rsidR="00A621E0" w:rsidRPr="007E1AB9" w:rsidRDefault="00A621E0" w:rsidP="0096233C">
      <w:pPr>
        <w:pStyle w:val="FirstParagraph"/>
        <w:rPr>
          <w:rFonts w:eastAsia="Times New Roman" w:cs="Times New Roman"/>
          <w:lang w:val="en-GB" w:eastAsia="en-GB"/>
        </w:rPr>
      </w:pPr>
      <w:r w:rsidRPr="007E12C6">
        <w:rPr>
          <w:rFonts w:cs="Times New Roman"/>
        </w:rPr>
        <w:t xml:space="preserve">Due to expected high heterogeneity we </w:t>
      </w:r>
      <w:r w:rsidR="003C0200" w:rsidRPr="007E12C6">
        <w:rPr>
          <w:rFonts w:cs="Times New Roman"/>
        </w:rPr>
        <w:t xml:space="preserve">will </w:t>
      </w:r>
      <w:r w:rsidRPr="007E12C6">
        <w:rPr>
          <w:rFonts w:cs="Times New Roman"/>
        </w:rPr>
        <w:t xml:space="preserve">employ random-effects meta-analyses to estimate pooled and weighted </w:t>
      </w:r>
      <w:r w:rsidRPr="007448AE">
        <w:rPr>
          <w:rFonts w:cs="Times New Roman"/>
        </w:rPr>
        <w:t>effect-sizes (Higgins &amp; Green, 2006</w:t>
      </w:r>
      <w:r w:rsidR="00705FF7" w:rsidRPr="007448AE">
        <w:rPr>
          <w:rFonts w:cs="Times New Roman"/>
        </w:rPr>
        <w:t>, Borenstein</w:t>
      </w:r>
      <w:r w:rsidR="00705FF7">
        <w:rPr>
          <w:rFonts w:cs="Times New Roman"/>
        </w:rPr>
        <w:t xml:space="preserve"> et al., 2021</w:t>
      </w:r>
      <w:r w:rsidRPr="007E12C6">
        <w:rPr>
          <w:rFonts w:cs="Times New Roman"/>
        </w:rPr>
        <w:t xml:space="preserve">). 95% confidence intervals </w:t>
      </w:r>
      <w:r w:rsidR="003C0200" w:rsidRPr="007E12C6">
        <w:rPr>
          <w:rFonts w:cs="Times New Roman"/>
        </w:rPr>
        <w:t>will be</w:t>
      </w:r>
      <w:r w:rsidRPr="007E12C6">
        <w:rPr>
          <w:rFonts w:cs="Times New Roman"/>
        </w:rPr>
        <w:t xml:space="preserve"> calculated for included studies. </w:t>
      </w:r>
      <w:r w:rsidR="00551554">
        <w:rPr>
          <w:rFonts w:cs="Times New Roman"/>
        </w:rPr>
        <w:t xml:space="preserve">Forest plots will be reported to </w:t>
      </w:r>
      <w:r w:rsidR="00015378">
        <w:rPr>
          <w:rFonts w:cs="Times New Roman"/>
        </w:rPr>
        <w:lastRenderedPageBreak/>
        <w:t>visualise the overall pattern of the results if there is a</w:t>
      </w:r>
      <w:r w:rsidR="003E7675">
        <w:rPr>
          <w:rFonts w:cs="Times New Roman"/>
        </w:rPr>
        <w:t xml:space="preserve"> feasible number of samples (</w:t>
      </w:r>
      <w:r w:rsidR="003E7675">
        <w:rPr>
          <w:rFonts w:cs="Times New Roman"/>
          <w:i/>
          <w:iCs/>
        </w:rPr>
        <w:t xml:space="preserve">k </w:t>
      </w:r>
      <w:r w:rsidR="003E7675">
        <w:rPr>
          <w:rFonts w:cs="Times New Roman"/>
        </w:rPr>
        <w:t xml:space="preserve">= &lt;30, </w:t>
      </w:r>
      <w:r w:rsidR="00705FF7">
        <w:rPr>
          <w:rFonts w:cs="Times New Roman"/>
        </w:rPr>
        <w:t>Pigott &amp; Polanin, 2020</w:t>
      </w:r>
      <w:r w:rsidR="003E7675">
        <w:rPr>
          <w:rFonts w:cs="Times New Roman"/>
        </w:rPr>
        <w:t>)</w:t>
      </w:r>
      <w:r w:rsidR="00015378">
        <w:rPr>
          <w:rFonts w:cs="Times New Roman"/>
        </w:rPr>
        <w:t xml:space="preserve">. </w:t>
      </w:r>
    </w:p>
    <w:p w14:paraId="4BBF09A5" w14:textId="52914ABC" w:rsidR="00F60136" w:rsidRPr="00F60136" w:rsidRDefault="00F60136" w:rsidP="00F60136">
      <w:pPr>
        <w:pStyle w:val="BodyText"/>
      </w:pPr>
      <w:r w:rsidRPr="00F60136">
        <w:t xml:space="preserve">For samples that report </w:t>
      </w:r>
      <w:r w:rsidR="00D90EBE">
        <w:t xml:space="preserve">seizure </w:t>
      </w:r>
      <w:r w:rsidRPr="00F60136">
        <w:t xml:space="preserve">data as a proportion rather than a pre-post intervention change (i.e., </w:t>
      </w:r>
      <w:r w:rsidR="008D743D">
        <w:t>% seizure reduction/remission</w:t>
      </w:r>
      <w:r w:rsidRPr="00F60136">
        <w:t xml:space="preserve">), then a separate random effects meta-analysis will be conducted focused on proportions (i.e, not SMD) using the </w:t>
      </w:r>
      <w:r w:rsidRPr="00F60136">
        <w:rPr>
          <w:i/>
          <w:iCs/>
        </w:rPr>
        <w:t xml:space="preserve">metaprop </w:t>
      </w:r>
      <w:r w:rsidRPr="00F60136">
        <w:t>R package (</w:t>
      </w:r>
      <w:r w:rsidRPr="00F60136">
        <w:rPr>
          <w:rFonts w:cs="Times New Roman"/>
        </w:rPr>
        <w:t>Viechtbauer, 2010)</w:t>
      </w:r>
      <w:r w:rsidRPr="00F60136">
        <w:t xml:space="preserve">. Prior to synthesis, individual study proportions will be transformed using the Freeman-Tukey (double arcsine) transformation, so that very low or high proportions are appropriately weighted </w:t>
      </w:r>
      <w:r w:rsidRPr="00F60136">
        <w:rPr>
          <w:kern w:val="28"/>
          <w:lang w:eastAsia="en-CA"/>
        </w:rPr>
        <w:t>(</w:t>
      </w:r>
      <w:r w:rsidRPr="00F60136">
        <w:rPr>
          <w:kern w:val="28"/>
          <w:lang w:val="en" w:eastAsia="en-CA"/>
        </w:rPr>
        <w:t xml:space="preserve">Barendregt et al., 2013). The transformation will adjust for variance constraints, as when proportions are close to the extremes (minimum of 0 or maximum of 1), variances are very small and will be given increased weightings when using the inverse of the variance to weight the studies. </w:t>
      </w:r>
      <w:r w:rsidRPr="00F60136">
        <w:t xml:space="preserve">Proportions will be </w:t>
      </w:r>
      <w:proofErr w:type="gramStart"/>
      <w:r w:rsidRPr="00F60136">
        <w:t>back-transformed</w:t>
      </w:r>
      <w:proofErr w:type="gramEnd"/>
      <w:r w:rsidRPr="00F60136">
        <w:t xml:space="preserve"> and reported as percentages for interpretation of the pooled estimates. </w:t>
      </w:r>
    </w:p>
    <w:p w14:paraId="25FF5ABE" w14:textId="5351C991" w:rsidR="009711FB" w:rsidRDefault="00A621E0" w:rsidP="00B900E6">
      <w:pPr>
        <w:pStyle w:val="FirstParagraph"/>
        <w:rPr>
          <w:rFonts w:cs="Times New Roman"/>
        </w:rPr>
      </w:pPr>
      <w:r w:rsidRPr="007E12C6">
        <w:rPr>
          <w:rFonts w:cs="Times New Roman"/>
        </w:rPr>
        <w:t xml:space="preserve">Between-study heterogeneity </w:t>
      </w:r>
      <w:r w:rsidR="003C0200" w:rsidRPr="007E12C6">
        <w:rPr>
          <w:rFonts w:cs="Times New Roman"/>
        </w:rPr>
        <w:t>will be</w:t>
      </w:r>
      <w:r w:rsidRPr="007E12C6">
        <w:rPr>
          <w:rFonts w:cs="Times New Roman"/>
        </w:rPr>
        <w:t xml:space="preserve"> assessed using I</w:t>
      </w:r>
      <w:r w:rsidRPr="007E12C6">
        <w:rPr>
          <w:rFonts w:cs="Times New Roman"/>
          <w:vertAlign w:val="superscript"/>
        </w:rPr>
        <w:t>2</w:t>
      </w:r>
      <w:r w:rsidRPr="007E12C6">
        <w:rPr>
          <w:rFonts w:cs="Times New Roman"/>
        </w:rPr>
        <w:t xml:space="preserve"> (</w:t>
      </w:r>
      <w:hyperlink w:anchor="ref-Higgins2002">
        <w:r w:rsidRPr="007E12C6">
          <w:rPr>
            <w:rStyle w:val="Hyperlink"/>
            <w:rFonts w:cs="Times New Roman"/>
          </w:rPr>
          <w:t>Higgins &amp; Thompson, 2002</w:t>
        </w:r>
      </w:hyperlink>
      <w:r w:rsidRPr="007E12C6">
        <w:rPr>
          <w:rFonts w:cs="Times New Roman"/>
        </w:rPr>
        <w:t>) and the Q statistic (</w:t>
      </w:r>
      <w:hyperlink w:anchor="ref-Cochran1954">
        <w:r w:rsidRPr="007E12C6">
          <w:rPr>
            <w:rStyle w:val="Hyperlink"/>
            <w:rFonts w:cs="Times New Roman"/>
          </w:rPr>
          <w:t>Cochran, 1954</w:t>
        </w:r>
      </w:hyperlink>
      <w:r w:rsidRPr="007E12C6">
        <w:rPr>
          <w:rFonts w:cs="Times New Roman"/>
        </w:rPr>
        <w:t>). I</w:t>
      </w:r>
      <w:r w:rsidRPr="007E12C6">
        <w:rPr>
          <w:rFonts w:cs="Times New Roman"/>
          <w:vertAlign w:val="superscript"/>
        </w:rPr>
        <w:t>2</w:t>
      </w:r>
      <w:r w:rsidRPr="007E12C6">
        <w:rPr>
          <w:rFonts w:cs="Times New Roman"/>
        </w:rPr>
        <w:t xml:space="preserve"> was interpreted as </w:t>
      </w:r>
      <w:r w:rsidRPr="007E12C6">
        <w:rPr>
          <w:rFonts w:cs="Times New Roman"/>
          <w:i/>
          <w:iCs/>
        </w:rPr>
        <w:t>low</w:t>
      </w:r>
      <w:r w:rsidRPr="007E12C6">
        <w:rPr>
          <w:rFonts w:cs="Times New Roman"/>
        </w:rPr>
        <w:t xml:space="preserve"> (25-50%), </w:t>
      </w:r>
      <w:r w:rsidRPr="007E12C6">
        <w:rPr>
          <w:rFonts w:cs="Times New Roman"/>
          <w:i/>
          <w:iCs/>
        </w:rPr>
        <w:t>moderate</w:t>
      </w:r>
      <w:r w:rsidRPr="007E12C6">
        <w:rPr>
          <w:rFonts w:cs="Times New Roman"/>
        </w:rPr>
        <w:t xml:space="preserve"> (50-75%) or </w:t>
      </w:r>
      <w:r w:rsidRPr="007E12C6">
        <w:rPr>
          <w:rFonts w:cs="Times New Roman"/>
          <w:i/>
          <w:iCs/>
        </w:rPr>
        <w:t>high</w:t>
      </w:r>
      <w:r w:rsidRPr="007E12C6">
        <w:rPr>
          <w:rFonts w:cs="Times New Roman"/>
        </w:rPr>
        <w:t xml:space="preserve"> (75-100%, </w:t>
      </w:r>
      <w:hyperlink w:anchor="ref-Higgins2003">
        <w:r w:rsidRPr="007E12C6">
          <w:rPr>
            <w:rStyle w:val="Hyperlink"/>
            <w:rFonts w:cs="Times New Roman"/>
          </w:rPr>
          <w:t>Higgins et al., 2003</w:t>
        </w:r>
      </w:hyperlink>
      <w:r w:rsidRPr="007E12C6">
        <w:rPr>
          <w:rFonts w:cs="Times New Roman"/>
        </w:rPr>
        <w:t xml:space="preserve">). The impact of publication bias on treatment estimates </w:t>
      </w:r>
      <w:r w:rsidR="006D3A34" w:rsidRPr="007E12C6">
        <w:rPr>
          <w:rFonts w:cs="Times New Roman"/>
        </w:rPr>
        <w:t>will be</w:t>
      </w:r>
      <w:r w:rsidRPr="007E12C6">
        <w:rPr>
          <w:rFonts w:cs="Times New Roman"/>
        </w:rPr>
        <w:t xml:space="preserve"> visualised using funnel plots and assessed statistically using rank correlation tests (</w:t>
      </w:r>
      <w:hyperlink w:anchor="ref-Begg1994">
        <w:r w:rsidRPr="007E12C6">
          <w:rPr>
            <w:rStyle w:val="Hyperlink"/>
            <w:rFonts w:cs="Times New Roman"/>
          </w:rPr>
          <w:t>Begg &amp; Mazumdar, 1994</w:t>
        </w:r>
      </w:hyperlink>
      <w:r w:rsidRPr="007E12C6">
        <w:rPr>
          <w:rFonts w:cs="Times New Roman"/>
        </w:rPr>
        <w:t>), Egger’s regression test for funnel plot asymmetry (</w:t>
      </w:r>
      <w:hyperlink w:anchor="ref-Egger1997">
        <w:r w:rsidRPr="007E12C6">
          <w:rPr>
            <w:rStyle w:val="Hyperlink"/>
            <w:rFonts w:cs="Times New Roman"/>
          </w:rPr>
          <w:t>Egger et al., 1997</w:t>
        </w:r>
      </w:hyperlink>
      <w:r w:rsidRPr="007E12C6">
        <w:rPr>
          <w:rFonts w:cs="Times New Roman"/>
        </w:rPr>
        <w:t xml:space="preserve">), and fail-safe N (Rosenthal method, </w:t>
      </w:r>
      <w:hyperlink w:anchor="ref-Rosenthal1979">
        <w:r w:rsidRPr="007E12C6">
          <w:rPr>
            <w:rStyle w:val="Hyperlink"/>
            <w:rFonts w:cs="Times New Roman"/>
          </w:rPr>
          <w:t>Rosenthal, 1979</w:t>
        </w:r>
      </w:hyperlink>
      <w:r w:rsidRPr="007E12C6">
        <w:rPr>
          <w:rFonts w:cs="Times New Roman"/>
        </w:rPr>
        <w:t>).</w:t>
      </w:r>
    </w:p>
    <w:p w14:paraId="4AE181C6" w14:textId="6E6AF0D1" w:rsidR="001E2C7C" w:rsidRPr="001E2C7C" w:rsidRDefault="001E2C7C" w:rsidP="001E2C7C">
      <w:pPr>
        <w:pStyle w:val="Heading2"/>
      </w:pPr>
      <w:bookmarkStart w:id="225" w:name="_Toc89624109"/>
      <w:r>
        <w:t xml:space="preserve">Risk of </w:t>
      </w:r>
      <w:r w:rsidR="000B40C8">
        <w:t>b</w:t>
      </w:r>
      <w:r>
        <w:t xml:space="preserve">ias and </w:t>
      </w:r>
      <w:r w:rsidR="000B40C8">
        <w:t>m</w:t>
      </w:r>
      <w:r>
        <w:t xml:space="preserve">ethodological </w:t>
      </w:r>
      <w:r w:rsidR="000B40C8">
        <w:t>q</w:t>
      </w:r>
      <w:r>
        <w:t>uality</w:t>
      </w:r>
      <w:bookmarkEnd w:id="225"/>
    </w:p>
    <w:p w14:paraId="0EB43A03" w14:textId="4B48B508" w:rsidR="00914853" w:rsidRDefault="0055386A" w:rsidP="00AC0E24">
      <w:pPr>
        <w:pStyle w:val="BodyText"/>
        <w:ind w:firstLine="0"/>
        <w:rPr>
          <w:rFonts w:cs="Times New Roman"/>
        </w:rPr>
      </w:pPr>
      <w:r>
        <w:rPr>
          <w:rFonts w:cs="Times New Roman"/>
        </w:rPr>
        <w:t>B</w:t>
      </w:r>
      <w:r w:rsidR="008F747A">
        <w:rPr>
          <w:rFonts w:cs="Times New Roman"/>
        </w:rPr>
        <w:t xml:space="preserve">ias </w:t>
      </w:r>
      <w:r>
        <w:rPr>
          <w:rFonts w:cs="Times New Roman"/>
        </w:rPr>
        <w:t>has been described a</w:t>
      </w:r>
      <w:r w:rsidR="00903CC3">
        <w:rPr>
          <w:rFonts w:cs="Times New Roman"/>
        </w:rPr>
        <w:t xml:space="preserve">s the </w:t>
      </w:r>
      <w:r w:rsidRPr="0055386A">
        <w:rPr>
          <w:rFonts w:cs="Times New Roman"/>
        </w:rPr>
        <w:t>systematic error, or deviation from the truth</w:t>
      </w:r>
      <w:r>
        <w:rPr>
          <w:rFonts w:cs="Times New Roman"/>
        </w:rPr>
        <w:t xml:space="preserve"> with</w:t>
      </w:r>
      <w:r w:rsidRPr="0055386A">
        <w:rPr>
          <w:rFonts w:cs="Times New Roman"/>
        </w:rPr>
        <w:t>in results</w:t>
      </w:r>
      <w:r>
        <w:rPr>
          <w:rFonts w:cs="Times New Roman"/>
        </w:rPr>
        <w:t xml:space="preserve"> </w:t>
      </w:r>
      <w:r w:rsidR="008409BF">
        <w:rPr>
          <w:rFonts w:cs="Times New Roman"/>
        </w:rPr>
        <w:t>(Boutron</w:t>
      </w:r>
      <w:r w:rsidR="00310F48">
        <w:rPr>
          <w:rFonts w:cs="Times New Roman"/>
        </w:rPr>
        <w:t xml:space="preserve"> et al., 2021)</w:t>
      </w:r>
      <w:r w:rsidRPr="0055386A">
        <w:rPr>
          <w:rFonts w:cs="Times New Roman"/>
        </w:rPr>
        <w:t xml:space="preserve">. </w:t>
      </w:r>
      <w:r w:rsidR="005F1418">
        <w:rPr>
          <w:rFonts w:cs="Times New Roman"/>
        </w:rPr>
        <w:t xml:space="preserve">Bias </w:t>
      </w:r>
      <w:r w:rsidR="00F85F23">
        <w:rPr>
          <w:rFonts w:cs="Times New Roman"/>
        </w:rPr>
        <w:t xml:space="preserve">is not the same </w:t>
      </w:r>
      <w:r w:rsidR="001B252D">
        <w:rPr>
          <w:rFonts w:cs="Times New Roman"/>
        </w:rPr>
        <w:t xml:space="preserve">as </w:t>
      </w:r>
      <w:r w:rsidR="00F85F23">
        <w:rPr>
          <w:rFonts w:cs="Times New Roman"/>
        </w:rPr>
        <w:t xml:space="preserve">methodological </w:t>
      </w:r>
      <w:r w:rsidR="005F1418">
        <w:rPr>
          <w:rFonts w:cs="Times New Roman"/>
        </w:rPr>
        <w:t xml:space="preserve">quality </w:t>
      </w:r>
      <w:r w:rsidR="00F85F23">
        <w:rPr>
          <w:rFonts w:cs="Times New Roman"/>
        </w:rPr>
        <w:t xml:space="preserve">but </w:t>
      </w:r>
      <w:r w:rsidR="001B252D">
        <w:rPr>
          <w:rFonts w:cs="Times New Roman"/>
        </w:rPr>
        <w:t xml:space="preserve">has </w:t>
      </w:r>
      <w:r w:rsidR="00F85F23">
        <w:rPr>
          <w:rFonts w:cs="Times New Roman"/>
        </w:rPr>
        <w:t xml:space="preserve">been </w:t>
      </w:r>
      <w:r w:rsidR="001B252D">
        <w:rPr>
          <w:rFonts w:cs="Times New Roman"/>
        </w:rPr>
        <w:t xml:space="preserve">described </w:t>
      </w:r>
      <w:r w:rsidR="00F85F23">
        <w:rPr>
          <w:rFonts w:cs="Times New Roman"/>
        </w:rPr>
        <w:t xml:space="preserve">as a component </w:t>
      </w:r>
      <w:r w:rsidR="00990E48">
        <w:rPr>
          <w:rFonts w:cs="Times New Roman"/>
        </w:rPr>
        <w:t>of quality</w:t>
      </w:r>
      <w:r w:rsidR="005F1418">
        <w:rPr>
          <w:rFonts w:cs="Times New Roman"/>
        </w:rPr>
        <w:t>,</w:t>
      </w:r>
      <w:r w:rsidR="00990E48">
        <w:rPr>
          <w:rFonts w:cs="Times New Roman"/>
        </w:rPr>
        <w:t xml:space="preserve"> in addition to</w:t>
      </w:r>
      <w:r w:rsidR="005F1418">
        <w:rPr>
          <w:rFonts w:cs="Times New Roman"/>
        </w:rPr>
        <w:t xml:space="preserve"> generalizability and precision (Boutron et al., 2021)</w:t>
      </w:r>
      <w:r w:rsidR="005F1418" w:rsidRPr="0055386A">
        <w:rPr>
          <w:rFonts w:cs="Times New Roman"/>
        </w:rPr>
        <w:t>.</w:t>
      </w:r>
      <w:r w:rsidR="005F1418">
        <w:rPr>
          <w:rFonts w:cs="Times New Roman"/>
        </w:rPr>
        <w:t xml:space="preserve"> </w:t>
      </w:r>
      <w:r w:rsidR="00774BB8">
        <w:rPr>
          <w:rFonts w:cs="Times New Roman"/>
        </w:rPr>
        <w:t>T</w:t>
      </w:r>
      <w:r w:rsidR="00E57B69">
        <w:rPr>
          <w:rFonts w:cs="Times New Roman"/>
        </w:rPr>
        <w:t xml:space="preserve">o </w:t>
      </w:r>
      <w:r w:rsidR="00E57B69">
        <w:rPr>
          <w:rFonts w:cs="Times New Roman"/>
        </w:rPr>
        <w:lastRenderedPageBreak/>
        <w:t>varying degrees</w:t>
      </w:r>
      <w:r w:rsidR="005B3F7E">
        <w:rPr>
          <w:rFonts w:cs="Times New Roman"/>
        </w:rPr>
        <w:t>,</w:t>
      </w:r>
      <w:r w:rsidRPr="0055386A">
        <w:rPr>
          <w:rFonts w:cs="Times New Roman"/>
        </w:rPr>
        <w:t xml:space="preserve"> </w:t>
      </w:r>
      <w:r w:rsidR="00774BB8">
        <w:rPr>
          <w:rFonts w:cs="Times New Roman"/>
        </w:rPr>
        <w:t xml:space="preserve">bias may </w:t>
      </w:r>
      <w:r w:rsidRPr="0055386A">
        <w:rPr>
          <w:rFonts w:cs="Times New Roman"/>
        </w:rPr>
        <w:t xml:space="preserve">lead to </w:t>
      </w:r>
      <w:r w:rsidR="005B3F7E">
        <w:rPr>
          <w:rFonts w:cs="Times New Roman"/>
        </w:rPr>
        <w:t>inaccurate estimations of treatment effects.</w:t>
      </w:r>
      <w:r w:rsidR="000262B6">
        <w:rPr>
          <w:rFonts w:cs="Times New Roman"/>
        </w:rPr>
        <w:t xml:space="preserve"> Tools assessing the risk of bias </w:t>
      </w:r>
      <w:r w:rsidR="00616EC2">
        <w:rPr>
          <w:rFonts w:cs="Times New Roman"/>
        </w:rPr>
        <w:t xml:space="preserve">(RoB) </w:t>
      </w:r>
      <w:r w:rsidR="00C9502A">
        <w:rPr>
          <w:rFonts w:cs="Times New Roman"/>
        </w:rPr>
        <w:t xml:space="preserve">for </w:t>
      </w:r>
      <w:r w:rsidR="00D133E0">
        <w:rPr>
          <w:rFonts w:cs="Times New Roman"/>
        </w:rPr>
        <w:t xml:space="preserve">primary studies </w:t>
      </w:r>
      <w:r w:rsidR="00C9502A">
        <w:rPr>
          <w:rFonts w:cs="Times New Roman"/>
        </w:rPr>
        <w:t>includ</w:t>
      </w:r>
      <w:r w:rsidR="008C2912">
        <w:rPr>
          <w:rFonts w:cs="Times New Roman"/>
        </w:rPr>
        <w:t>e</w:t>
      </w:r>
      <w:r w:rsidR="00C9502A">
        <w:rPr>
          <w:rFonts w:cs="Times New Roman"/>
        </w:rPr>
        <w:t xml:space="preserve">d in meta-analyses </w:t>
      </w:r>
      <w:r w:rsidR="000262B6">
        <w:rPr>
          <w:rFonts w:cs="Times New Roman"/>
        </w:rPr>
        <w:t>are widely available and commonly employed</w:t>
      </w:r>
      <w:r w:rsidR="007313EC">
        <w:rPr>
          <w:rFonts w:cs="Times New Roman"/>
        </w:rPr>
        <w:t>.</w:t>
      </w:r>
      <w:r w:rsidR="00870186">
        <w:rPr>
          <w:rFonts w:cs="Times New Roman"/>
        </w:rPr>
        <w:t xml:space="preserve"> </w:t>
      </w:r>
      <w:r w:rsidR="00EB5061">
        <w:rPr>
          <w:rFonts w:cs="Times New Roman"/>
        </w:rPr>
        <w:t xml:space="preserve">Observational studies typically show higher </w:t>
      </w:r>
      <w:r w:rsidR="00DD6336">
        <w:rPr>
          <w:rFonts w:cs="Times New Roman"/>
        </w:rPr>
        <w:t>RoB</w:t>
      </w:r>
      <w:r w:rsidR="00EB5061">
        <w:rPr>
          <w:rFonts w:cs="Times New Roman"/>
        </w:rPr>
        <w:t xml:space="preserve"> </w:t>
      </w:r>
      <w:r w:rsidR="009D7829">
        <w:rPr>
          <w:rFonts w:cs="Times New Roman"/>
        </w:rPr>
        <w:t xml:space="preserve">(i.e., poor internal validity) but </w:t>
      </w:r>
      <w:r w:rsidR="00113CB3">
        <w:rPr>
          <w:rFonts w:cs="Times New Roman"/>
        </w:rPr>
        <w:t xml:space="preserve">greater representation of routine conditions (i.e., good external validity), whereas RCTs </w:t>
      </w:r>
      <w:r w:rsidR="0094371E">
        <w:rPr>
          <w:rFonts w:cs="Times New Roman"/>
        </w:rPr>
        <w:t xml:space="preserve">tend to show smaller </w:t>
      </w:r>
      <w:r w:rsidR="00DD6336">
        <w:rPr>
          <w:rFonts w:cs="Times New Roman"/>
        </w:rPr>
        <w:t xml:space="preserve">RoB </w:t>
      </w:r>
      <w:r w:rsidR="0094371E">
        <w:rPr>
          <w:rFonts w:cs="Times New Roman"/>
        </w:rPr>
        <w:t>but are less representative of routine conditions.</w:t>
      </w:r>
      <w:r w:rsidR="00250D87">
        <w:rPr>
          <w:rFonts w:cs="Times New Roman"/>
        </w:rPr>
        <w:t xml:space="preserve"> B</w:t>
      </w:r>
      <w:r w:rsidR="0094371E">
        <w:rPr>
          <w:rFonts w:cs="Times New Roman"/>
        </w:rPr>
        <w:t>ased on prior reviews</w:t>
      </w:r>
      <w:r w:rsidR="00250D87">
        <w:rPr>
          <w:rFonts w:cs="Times New Roman"/>
        </w:rPr>
        <w:t xml:space="preserve"> of psychological treatments in functional seizures</w:t>
      </w:r>
      <w:r w:rsidR="0094371E">
        <w:rPr>
          <w:rFonts w:cs="Times New Roman"/>
        </w:rPr>
        <w:t xml:space="preserve"> (Perry et al., </w:t>
      </w:r>
      <w:r w:rsidR="00250D87">
        <w:rPr>
          <w:rFonts w:cs="Times New Roman"/>
        </w:rPr>
        <w:t>2017)</w:t>
      </w:r>
      <w:r w:rsidR="00DD6336">
        <w:rPr>
          <w:rFonts w:cs="Times New Roman"/>
        </w:rPr>
        <w:t>,</w:t>
      </w:r>
      <w:r w:rsidR="00250D87">
        <w:rPr>
          <w:rFonts w:cs="Times New Roman"/>
        </w:rPr>
        <w:t xml:space="preserve"> it is expected that </w:t>
      </w:r>
      <w:r w:rsidR="006A72E0">
        <w:rPr>
          <w:rFonts w:cs="Times New Roman"/>
        </w:rPr>
        <w:t>the large proportion of eligible studies for the current review will be observational</w:t>
      </w:r>
      <w:r w:rsidR="00E23BA2">
        <w:rPr>
          <w:rFonts w:cs="Times New Roman"/>
        </w:rPr>
        <w:t xml:space="preserve"> with</w:t>
      </w:r>
      <w:r w:rsidR="00AB229E">
        <w:rPr>
          <w:rFonts w:cs="Times New Roman"/>
        </w:rPr>
        <w:t xml:space="preserve"> high </w:t>
      </w:r>
      <w:r w:rsidR="00DD6336">
        <w:rPr>
          <w:rFonts w:cs="Times New Roman"/>
        </w:rPr>
        <w:t>RoB</w:t>
      </w:r>
      <w:r w:rsidR="00AB229E">
        <w:rPr>
          <w:rFonts w:cs="Times New Roman"/>
        </w:rPr>
        <w:t>.</w:t>
      </w:r>
    </w:p>
    <w:p w14:paraId="00AA561A" w14:textId="34C11AE7" w:rsidR="000127EA" w:rsidRDefault="0070183E" w:rsidP="00AC0E24">
      <w:pPr>
        <w:pStyle w:val="BodyText"/>
        <w:ind w:firstLine="0"/>
        <w:rPr>
          <w:rFonts w:cs="Times New Roman"/>
        </w:rPr>
      </w:pPr>
      <w:r>
        <w:rPr>
          <w:rFonts w:cs="Times New Roman"/>
        </w:rPr>
        <w:t>T</w:t>
      </w:r>
      <w:r w:rsidR="00FB4552">
        <w:rPr>
          <w:rFonts w:cs="Times New Roman"/>
        </w:rPr>
        <w:t xml:space="preserve">he current review will use the </w:t>
      </w:r>
      <w:r w:rsidR="008C32E8">
        <w:rPr>
          <w:rFonts w:cs="Times New Roman"/>
        </w:rPr>
        <w:t>ROB 2.0</w:t>
      </w:r>
      <w:r w:rsidR="0069242F">
        <w:rPr>
          <w:rFonts w:cs="Times New Roman"/>
        </w:rPr>
        <w:t xml:space="preserve"> for quality appraisal</w:t>
      </w:r>
      <w:r w:rsidR="008C32E8">
        <w:rPr>
          <w:rFonts w:cs="Times New Roman"/>
        </w:rPr>
        <w:t xml:space="preserve">. </w:t>
      </w:r>
      <w:r w:rsidR="008C32E8" w:rsidRPr="00881C1D">
        <w:rPr>
          <w:rFonts w:cs="Times New Roman"/>
        </w:rPr>
        <w:t>This tool rates primary studies based on six criteria: (1) randomization procedure, (2) allocation concealment, (3) blinding of personnel, (4) blinding of outcome assessment, (5) incomplete outcome data, and (6) selective outcome reporting. Th</w:t>
      </w:r>
      <w:r w:rsidR="000E65F0">
        <w:rPr>
          <w:rFonts w:cs="Times New Roman"/>
        </w:rPr>
        <w:t xml:space="preserve">is </w:t>
      </w:r>
      <w:r w:rsidR="008C32E8" w:rsidRPr="00881C1D">
        <w:rPr>
          <w:rFonts w:cs="Times New Roman"/>
        </w:rPr>
        <w:t>review will also include (7) treatment implementation which has been acknowledged as highly relevant for psychotherapy outcome research (Munder &amp; Barth, 2018). Each criterion is rated as ‘high’, ‘low’ and ‘unclear’, with an overall study rating then being allocated.</w:t>
      </w:r>
      <w:r w:rsidR="008B1B15">
        <w:rPr>
          <w:rFonts w:cs="Times New Roman"/>
        </w:rPr>
        <w:t xml:space="preserve"> Finally, we will also use the </w:t>
      </w:r>
      <w:r w:rsidR="00767539">
        <w:rPr>
          <w:rFonts w:cs="Times New Roman"/>
        </w:rPr>
        <w:t xml:space="preserve">functional seizure specific quality criteria used </w:t>
      </w:r>
      <w:r w:rsidR="003F6456">
        <w:rPr>
          <w:rFonts w:cs="Times New Roman"/>
        </w:rPr>
        <w:t xml:space="preserve">in a recent systematic review of functional seizures (Brown &amp; Reuber, 2016). Criteria include: </w:t>
      </w:r>
      <w:r w:rsidR="000127EA">
        <w:rPr>
          <w:rFonts w:cs="Times New Roman"/>
        </w:rPr>
        <w:t>(1) e</w:t>
      </w:r>
      <w:r w:rsidR="000127EA" w:rsidRPr="000127EA">
        <w:rPr>
          <w:rFonts w:cs="Times New Roman"/>
        </w:rPr>
        <w:t>xplicit reference to procedures that could allow PNES to be distinguished from an anxiety disorder</w:t>
      </w:r>
      <w:r w:rsidR="000127EA">
        <w:rPr>
          <w:rFonts w:cs="Times New Roman"/>
        </w:rPr>
        <w:t>; (2) c</w:t>
      </w:r>
      <w:r w:rsidR="000127EA" w:rsidRPr="000127EA">
        <w:rPr>
          <w:rFonts w:cs="Times New Roman"/>
        </w:rPr>
        <w:t>omparability of PNES and epilepsy control groups in terms of age and gender</w:t>
      </w:r>
      <w:r w:rsidR="000127EA">
        <w:rPr>
          <w:rFonts w:cs="Times New Roman"/>
        </w:rPr>
        <w:t>; (3) c</w:t>
      </w:r>
      <w:r w:rsidR="000127EA" w:rsidRPr="000127EA">
        <w:rPr>
          <w:rFonts w:cs="Times New Roman"/>
        </w:rPr>
        <w:t>onsecutive recruitment of PNES grou</w:t>
      </w:r>
      <w:r w:rsidR="0048012E">
        <w:rPr>
          <w:rFonts w:cs="Times New Roman"/>
        </w:rPr>
        <w:t>p; (4) c</w:t>
      </w:r>
      <w:r w:rsidR="0048012E" w:rsidRPr="000127EA">
        <w:rPr>
          <w:rFonts w:cs="Times New Roman"/>
        </w:rPr>
        <w:t>omparability</w:t>
      </w:r>
      <w:r w:rsidR="000127EA" w:rsidRPr="000127EA">
        <w:rPr>
          <w:rFonts w:cs="Times New Roman"/>
        </w:rPr>
        <w:t xml:space="preserve"> of PNES and other control groups in terms of age and gender</w:t>
      </w:r>
      <w:r w:rsidR="0048012E">
        <w:rPr>
          <w:rFonts w:cs="Times New Roman"/>
        </w:rPr>
        <w:t>; (5) e</w:t>
      </w:r>
      <w:r w:rsidR="000127EA" w:rsidRPr="000127EA">
        <w:rPr>
          <w:rFonts w:cs="Times New Roman"/>
        </w:rPr>
        <w:t>xplicit reference to exclusion of PNES in other control groups</w:t>
      </w:r>
      <w:r w:rsidR="00E00107">
        <w:rPr>
          <w:rFonts w:cs="Times New Roman"/>
        </w:rPr>
        <w:t>; (6) a</w:t>
      </w:r>
      <w:r w:rsidR="000127EA" w:rsidRPr="000127EA">
        <w:rPr>
          <w:rFonts w:cs="Times New Roman"/>
        </w:rPr>
        <w:t>dequately powered</w:t>
      </w:r>
      <w:r w:rsidR="00E00107">
        <w:rPr>
          <w:rFonts w:cs="Times New Roman"/>
        </w:rPr>
        <w:t>; (6) e</w:t>
      </w:r>
      <w:r w:rsidR="000127EA" w:rsidRPr="000127EA">
        <w:rPr>
          <w:rFonts w:cs="Times New Roman"/>
        </w:rPr>
        <w:t>xplicit reference to all PNES and epilepsy patients having video-EEG confirmed diagnoses</w:t>
      </w:r>
      <w:r w:rsidR="00E00107">
        <w:rPr>
          <w:rFonts w:cs="Times New Roman"/>
        </w:rPr>
        <w:t>; (7) e</w:t>
      </w:r>
      <w:r w:rsidR="000127EA" w:rsidRPr="000127EA">
        <w:rPr>
          <w:rFonts w:cs="Times New Roman"/>
        </w:rPr>
        <w:t>xplicit reference to exclusion of concurrent epilepsy in PNES group</w:t>
      </w:r>
      <w:r w:rsidR="00E00107">
        <w:rPr>
          <w:rFonts w:cs="Times New Roman"/>
        </w:rPr>
        <w:t>; (8) e</w:t>
      </w:r>
      <w:r w:rsidR="000127EA" w:rsidRPr="000127EA">
        <w:rPr>
          <w:rFonts w:cs="Times New Roman"/>
        </w:rPr>
        <w:t>xplicit reference to exclusion of PNES in epilepsy control group</w:t>
      </w:r>
      <w:r w:rsidR="00E00107">
        <w:rPr>
          <w:rFonts w:cs="Times New Roman"/>
        </w:rPr>
        <w:t>.</w:t>
      </w:r>
    </w:p>
    <w:p w14:paraId="1E3DB10A" w14:textId="074988AD" w:rsidR="00C95F63" w:rsidRDefault="00946F7D" w:rsidP="00F12163">
      <w:pPr>
        <w:pStyle w:val="BodyText"/>
        <w:ind w:firstLine="0"/>
        <w:rPr>
          <w:rFonts w:cs="Times New Roman"/>
        </w:rPr>
      </w:pPr>
      <w:r>
        <w:rPr>
          <w:rFonts w:cs="Times New Roman"/>
        </w:rPr>
        <w:lastRenderedPageBreak/>
        <w:t xml:space="preserve">High </w:t>
      </w:r>
      <w:r w:rsidR="00AC0E24">
        <w:rPr>
          <w:rFonts w:cs="Times New Roman"/>
        </w:rPr>
        <w:t>risk of bias</w:t>
      </w:r>
      <w:r w:rsidR="00336F51">
        <w:rPr>
          <w:rFonts w:cs="Times New Roman"/>
        </w:rPr>
        <w:t xml:space="preserve"> (</w:t>
      </w:r>
      <w:r w:rsidR="003276E8">
        <w:rPr>
          <w:rFonts w:cs="Times New Roman"/>
        </w:rPr>
        <w:t>studies or</w:t>
      </w:r>
      <w:r w:rsidR="001D4342">
        <w:rPr>
          <w:rFonts w:cs="Times New Roman"/>
        </w:rPr>
        <w:t xml:space="preserve"> </w:t>
      </w:r>
      <w:r w:rsidR="00336F51">
        <w:rPr>
          <w:rFonts w:cs="Times New Roman"/>
        </w:rPr>
        <w:t>domains)</w:t>
      </w:r>
      <w:r w:rsidR="00A64986">
        <w:rPr>
          <w:rFonts w:cs="Times New Roman"/>
        </w:rPr>
        <w:t xml:space="preserve"> </w:t>
      </w:r>
      <w:r w:rsidR="003276E8">
        <w:rPr>
          <w:rFonts w:cs="Times New Roman"/>
        </w:rPr>
        <w:t xml:space="preserve">is </w:t>
      </w:r>
      <w:r w:rsidR="00A64986">
        <w:rPr>
          <w:rFonts w:cs="Times New Roman"/>
        </w:rPr>
        <w:t xml:space="preserve">suspected to </w:t>
      </w:r>
      <w:r>
        <w:rPr>
          <w:rFonts w:cs="Times New Roman"/>
        </w:rPr>
        <w:t>lead to over-estimation of treatment effect-sizes however within the field of psychotherapy t</w:t>
      </w:r>
      <w:r w:rsidR="00D0780B">
        <w:rPr>
          <w:rFonts w:cs="Times New Roman"/>
        </w:rPr>
        <w:t xml:space="preserve">here has been inconsistent findings </w:t>
      </w:r>
      <w:r w:rsidR="001318BD">
        <w:rPr>
          <w:rFonts w:cs="Times New Roman"/>
        </w:rPr>
        <w:t xml:space="preserve">reported </w:t>
      </w:r>
      <w:r w:rsidR="00D0780B">
        <w:rPr>
          <w:rFonts w:cs="Times New Roman"/>
        </w:rPr>
        <w:t xml:space="preserve">(e.g., Cuijpers et al, 2010; Barth et al., 2013). </w:t>
      </w:r>
      <w:r w:rsidR="00E96B68">
        <w:rPr>
          <w:rFonts w:cs="Times New Roman"/>
        </w:rPr>
        <w:t xml:space="preserve">Psychotherapy researchers are recommended to incorporate risk of bias </w:t>
      </w:r>
      <w:r w:rsidR="003276E8">
        <w:rPr>
          <w:rFonts w:cs="Times New Roman"/>
        </w:rPr>
        <w:t xml:space="preserve">results </w:t>
      </w:r>
      <w:r w:rsidR="00E96B68">
        <w:rPr>
          <w:rFonts w:cs="Times New Roman"/>
        </w:rPr>
        <w:t>into meta-analytic analyses (Munder &amp; Barth, 2018</w:t>
      </w:r>
      <w:r w:rsidR="00C911B4">
        <w:rPr>
          <w:rFonts w:cs="Times New Roman"/>
        </w:rPr>
        <w:t>; Boutron et al., 2021</w:t>
      </w:r>
      <w:r w:rsidR="00E96B68">
        <w:rPr>
          <w:rFonts w:cs="Times New Roman"/>
        </w:rPr>
        <w:t>)</w:t>
      </w:r>
      <w:r w:rsidR="00CA617F">
        <w:rPr>
          <w:rFonts w:cs="Times New Roman"/>
        </w:rPr>
        <w:t xml:space="preserve">. This can be performed through (i) excluding studies based on quality, or (ii) assessing the degree to which risk of bias </w:t>
      </w:r>
      <w:r w:rsidR="00E3169F">
        <w:rPr>
          <w:rFonts w:cs="Times New Roman"/>
        </w:rPr>
        <w:t>may moderate</w:t>
      </w:r>
      <w:r w:rsidR="00CA617F">
        <w:rPr>
          <w:rFonts w:cs="Times New Roman"/>
        </w:rPr>
        <w:t xml:space="preserve"> treatment outcome</w:t>
      </w:r>
      <w:r w:rsidR="002D5F32">
        <w:rPr>
          <w:rFonts w:cs="Times New Roman"/>
        </w:rPr>
        <w:t xml:space="preserve"> (Boutron et al., 2021)</w:t>
      </w:r>
      <w:r w:rsidR="002D5F32" w:rsidRPr="0055386A">
        <w:rPr>
          <w:rFonts w:cs="Times New Roman"/>
        </w:rPr>
        <w:t>.</w:t>
      </w:r>
      <w:r w:rsidR="00E3169F">
        <w:rPr>
          <w:rFonts w:cs="Times New Roman"/>
        </w:rPr>
        <w:t xml:space="preserve"> </w:t>
      </w:r>
      <w:r w:rsidR="005A6139">
        <w:rPr>
          <w:rFonts w:cs="Times New Roman"/>
        </w:rPr>
        <w:t xml:space="preserve">The current study will </w:t>
      </w:r>
      <w:r w:rsidR="00DC3113">
        <w:rPr>
          <w:rFonts w:cs="Times New Roman"/>
        </w:rPr>
        <w:t xml:space="preserve">use the latter </w:t>
      </w:r>
      <w:r w:rsidR="00330692">
        <w:rPr>
          <w:rFonts w:cs="Times New Roman"/>
        </w:rPr>
        <w:t>approach, comparing between risk of bias classifications.</w:t>
      </w:r>
      <w:r w:rsidR="00950FDE">
        <w:rPr>
          <w:rFonts w:cs="Times New Roman"/>
        </w:rPr>
        <w:t xml:space="preserve"> </w:t>
      </w:r>
    </w:p>
    <w:p w14:paraId="2EA3BDD9" w14:textId="249F0964" w:rsidR="00CA0409" w:rsidRDefault="00CA0409" w:rsidP="00CA0409">
      <w:pPr>
        <w:pStyle w:val="BodyText"/>
      </w:pPr>
      <w:r>
        <w:t xml:space="preserve">The </w:t>
      </w:r>
      <w:r w:rsidR="00950FDE">
        <w:t xml:space="preserve">overall </w:t>
      </w:r>
      <w:r>
        <w:t xml:space="preserve">methodological quality of the evidence </w:t>
      </w:r>
      <w:r w:rsidR="001318BD">
        <w:t xml:space="preserve">will be </w:t>
      </w:r>
      <w:r>
        <w:t xml:space="preserve">assessed by three reviewers using guidelines for the </w:t>
      </w:r>
      <w:r>
        <w:rPr>
          <w:i/>
        </w:rPr>
        <w:t>Grading of Recommendations, Assessment, Development and Evaluations</w:t>
      </w:r>
      <w:r>
        <w:t xml:space="preserve"> (GRADE, </w:t>
      </w:r>
      <w:hyperlink w:anchor="ref-Guyatt2008">
        <w:r>
          <w:rPr>
            <w:rStyle w:val="Hyperlink"/>
          </w:rPr>
          <w:t>Guyatt et al., 2008</w:t>
        </w:r>
      </w:hyperlink>
      <w:r>
        <w:t xml:space="preserve">). </w:t>
      </w:r>
      <w:r w:rsidRPr="00B300FA">
        <w:rPr>
          <w:rFonts w:cs="Times New Roman"/>
          <w:color w:val="000000" w:themeColor="text1"/>
        </w:rPr>
        <w:t xml:space="preserve">This framework rates evidence quality for each meta-analytic outcome based on included study designs. Individual ratings are initially provided (high, moderate, low or very low) and are then </w:t>
      </w:r>
      <w:r w:rsidR="00E00107" w:rsidRPr="00B300FA">
        <w:rPr>
          <w:rFonts w:cs="Times New Roman"/>
          <w:color w:val="000000" w:themeColor="text1"/>
        </w:rPr>
        <w:t>downgraded</w:t>
      </w:r>
      <w:r w:rsidRPr="00B300FA">
        <w:rPr>
          <w:rFonts w:cs="Times New Roman"/>
          <w:color w:val="000000" w:themeColor="text1"/>
        </w:rPr>
        <w:t xml:space="preserve"> (or upgraded) through evaluation of five separate </w:t>
      </w:r>
      <w:proofErr w:type="gramStart"/>
      <w:r w:rsidRPr="00B300FA">
        <w:rPr>
          <w:rFonts w:cs="Times New Roman"/>
          <w:color w:val="000000" w:themeColor="text1"/>
        </w:rPr>
        <w:t>criteria;</w:t>
      </w:r>
      <w:proofErr w:type="gramEnd"/>
      <w:r w:rsidRPr="00B300FA">
        <w:rPr>
          <w:rFonts w:cs="Times New Roman"/>
          <w:color w:val="000000" w:themeColor="text1"/>
        </w:rPr>
        <w:t xml:space="preserve"> risk of bias within included studies, inconsistencies in aggregated treatment effect, indirectness of evidence, imprecision and publication bias.</w:t>
      </w:r>
    </w:p>
    <w:p w14:paraId="60CB25D0" w14:textId="07545A9D" w:rsidR="001930F3" w:rsidRDefault="001930F3">
      <w:pPr>
        <w:spacing w:after="0"/>
        <w:rPr>
          <w:rFonts w:ascii="Times New Roman" w:hAnsi="Times New Roman" w:cs="Times New Roman"/>
        </w:rPr>
      </w:pPr>
      <w:r>
        <w:rPr>
          <w:rFonts w:cs="Times New Roman"/>
        </w:rPr>
        <w:br w:type="page"/>
      </w:r>
    </w:p>
    <w:p w14:paraId="4A24FD98" w14:textId="48F01114" w:rsidR="003C17DC" w:rsidRDefault="001930F3" w:rsidP="001930F3">
      <w:pPr>
        <w:pStyle w:val="Heading1"/>
      </w:pPr>
      <w:bookmarkStart w:id="226" w:name="_Toc89624110"/>
      <w:r>
        <w:lastRenderedPageBreak/>
        <w:t>Appendix</w:t>
      </w:r>
      <w:bookmarkEnd w:id="226"/>
    </w:p>
    <w:p w14:paraId="3CCC0535" w14:textId="4546C9FC" w:rsidR="001930F3" w:rsidRDefault="001930F3" w:rsidP="001930F3">
      <w:pPr>
        <w:pStyle w:val="Heading2"/>
      </w:pPr>
      <w:bookmarkStart w:id="227" w:name="_Toc89624111"/>
      <w:r>
        <w:t>Appendix A</w:t>
      </w:r>
      <w:bookmarkEnd w:id="227"/>
    </w:p>
    <w:p w14:paraId="2BBABDD7" w14:textId="6B7C78A3" w:rsidR="001930F3" w:rsidRDefault="001930F3" w:rsidP="007E1AB9">
      <w:pPr>
        <w:pStyle w:val="Heading3"/>
      </w:pPr>
      <w:bookmarkStart w:id="228" w:name="_Toc89624112"/>
      <w:r>
        <w:t>Systematic search screening tool</w:t>
      </w:r>
      <w:bookmarkEnd w:id="228"/>
    </w:p>
    <w:p w14:paraId="14EB3031" w14:textId="6E236685" w:rsidR="00DD2A36" w:rsidRDefault="00DD2A36" w:rsidP="007E1AB9">
      <w:pPr>
        <w:pStyle w:val="BodyText"/>
        <w:numPr>
          <w:ilvl w:val="0"/>
          <w:numId w:val="27"/>
        </w:numPr>
        <w:spacing w:before="120" w:after="120" w:line="240" w:lineRule="auto"/>
        <w:ind w:hanging="357"/>
      </w:pPr>
      <w:r>
        <w:t>Is the study published in English?</w:t>
      </w:r>
    </w:p>
    <w:p w14:paraId="79775256" w14:textId="10ADEFDC" w:rsidR="00DD2A36" w:rsidRDefault="00DD2A36" w:rsidP="007E1AB9">
      <w:pPr>
        <w:pStyle w:val="BodyText"/>
        <w:numPr>
          <w:ilvl w:val="1"/>
          <w:numId w:val="27"/>
        </w:numPr>
        <w:spacing w:before="120" w:after="120" w:line="240" w:lineRule="auto"/>
        <w:ind w:hanging="357"/>
      </w:pPr>
      <w:r w:rsidRPr="007E1AB9">
        <w:rPr>
          <w:color w:val="385623" w:themeColor="accent6" w:themeShade="80"/>
        </w:rPr>
        <w:t>Yes</w:t>
      </w:r>
      <w:r w:rsidRPr="007E1AB9">
        <w:rPr>
          <w:color w:val="70AD47" w:themeColor="accent6"/>
        </w:rPr>
        <w:t xml:space="preserve"> </w:t>
      </w:r>
      <w:r w:rsidR="006433CC">
        <w:tab/>
      </w:r>
      <w:r w:rsidR="00740971">
        <w:t>(continue screening)</w:t>
      </w:r>
    </w:p>
    <w:p w14:paraId="684AC9C2" w14:textId="6C88BF2A" w:rsidR="00740971" w:rsidRDefault="00740971" w:rsidP="007E1AB9">
      <w:pPr>
        <w:pStyle w:val="BodyText"/>
        <w:numPr>
          <w:ilvl w:val="1"/>
          <w:numId w:val="27"/>
        </w:numPr>
        <w:spacing w:before="120" w:after="120" w:line="240" w:lineRule="auto"/>
        <w:ind w:hanging="357"/>
      </w:pPr>
      <w:r w:rsidRPr="007E1AB9">
        <w:rPr>
          <w:color w:val="FF0000"/>
        </w:rPr>
        <w:t>No</w:t>
      </w:r>
      <w:r>
        <w:t xml:space="preserve"> </w:t>
      </w:r>
      <w:r w:rsidR="006433CC">
        <w:tab/>
      </w:r>
      <w:r>
        <w:t>(exclude study)</w:t>
      </w:r>
    </w:p>
    <w:p w14:paraId="51BC78DC" w14:textId="6396C37C" w:rsidR="00806240" w:rsidRDefault="00806240" w:rsidP="00806240">
      <w:pPr>
        <w:pStyle w:val="BodyText"/>
        <w:numPr>
          <w:ilvl w:val="1"/>
          <w:numId w:val="27"/>
        </w:numPr>
        <w:spacing w:before="120" w:after="120" w:line="240" w:lineRule="auto"/>
        <w:ind w:hanging="357"/>
      </w:pPr>
      <w:r>
        <w:rPr>
          <w:color w:val="385623" w:themeColor="accent6" w:themeShade="80"/>
        </w:rPr>
        <w:t xml:space="preserve">Can’t tell </w:t>
      </w:r>
      <w:r>
        <w:t>(continue screening)</w:t>
      </w:r>
    </w:p>
    <w:p w14:paraId="76FD5E29" w14:textId="33C64F4B" w:rsidR="00DD2A36" w:rsidRDefault="006433CC" w:rsidP="007E1AB9">
      <w:pPr>
        <w:pStyle w:val="BodyText"/>
        <w:numPr>
          <w:ilvl w:val="0"/>
          <w:numId w:val="27"/>
        </w:numPr>
        <w:spacing w:before="120" w:after="120" w:line="240" w:lineRule="auto"/>
        <w:ind w:hanging="357"/>
      </w:pPr>
      <w:r>
        <w:t>Is the study a review</w:t>
      </w:r>
      <w:r w:rsidR="00820770">
        <w:t xml:space="preserve"> or commentary</w:t>
      </w:r>
      <w:r>
        <w:t>?</w:t>
      </w:r>
    </w:p>
    <w:p w14:paraId="30FA1F7B" w14:textId="56A14308" w:rsidR="006433CC" w:rsidRDefault="006433CC" w:rsidP="007E1AB9">
      <w:pPr>
        <w:pStyle w:val="BodyText"/>
        <w:numPr>
          <w:ilvl w:val="1"/>
          <w:numId w:val="27"/>
        </w:numPr>
        <w:spacing w:before="120" w:after="120" w:line="240" w:lineRule="auto"/>
        <w:ind w:hanging="357"/>
      </w:pPr>
      <w:r w:rsidRPr="007E1AB9">
        <w:rPr>
          <w:color w:val="FF0000"/>
        </w:rPr>
        <w:t>Yes</w:t>
      </w:r>
      <w:r>
        <w:t xml:space="preserve"> </w:t>
      </w:r>
      <w:r>
        <w:tab/>
        <w:t>(exclude study)</w:t>
      </w:r>
    </w:p>
    <w:p w14:paraId="0696878E" w14:textId="49C7B5C1" w:rsidR="006433CC" w:rsidRDefault="006433CC" w:rsidP="007E1AB9">
      <w:pPr>
        <w:pStyle w:val="BodyText"/>
        <w:numPr>
          <w:ilvl w:val="1"/>
          <w:numId w:val="27"/>
        </w:numPr>
        <w:spacing w:before="120" w:after="120" w:line="240" w:lineRule="auto"/>
        <w:ind w:hanging="357"/>
      </w:pPr>
      <w:r w:rsidRPr="007E1AB9">
        <w:rPr>
          <w:color w:val="385623" w:themeColor="accent6" w:themeShade="80"/>
        </w:rPr>
        <w:t>No</w:t>
      </w:r>
      <w:r>
        <w:t xml:space="preserve"> </w:t>
      </w:r>
      <w:r>
        <w:tab/>
        <w:t>(continue screening)</w:t>
      </w:r>
    </w:p>
    <w:p w14:paraId="4BCD25E7" w14:textId="18879C27" w:rsidR="00806240" w:rsidRDefault="00806240" w:rsidP="00806240">
      <w:pPr>
        <w:pStyle w:val="BodyText"/>
        <w:numPr>
          <w:ilvl w:val="1"/>
          <w:numId w:val="27"/>
        </w:numPr>
        <w:spacing w:before="120" w:after="120" w:line="240" w:lineRule="auto"/>
        <w:ind w:hanging="357"/>
      </w:pPr>
      <w:r>
        <w:rPr>
          <w:color w:val="385623" w:themeColor="accent6" w:themeShade="80"/>
        </w:rPr>
        <w:t xml:space="preserve">Can’t tell </w:t>
      </w:r>
      <w:r>
        <w:t>(continue screening)</w:t>
      </w:r>
    </w:p>
    <w:p w14:paraId="47C914A4" w14:textId="02A07D85" w:rsidR="0003586A" w:rsidRDefault="00115B98" w:rsidP="0003586A">
      <w:pPr>
        <w:pStyle w:val="BodyText"/>
        <w:numPr>
          <w:ilvl w:val="0"/>
          <w:numId w:val="27"/>
        </w:numPr>
        <w:spacing w:before="120" w:after="120" w:line="240" w:lineRule="auto"/>
        <w:ind w:hanging="357"/>
      </w:pPr>
      <w:r>
        <w:t xml:space="preserve">Does the study </w:t>
      </w:r>
      <w:r w:rsidR="00DD36EB">
        <w:t>indicate</w:t>
      </w:r>
      <w:r>
        <w:t xml:space="preserve"> use of a psychological </w:t>
      </w:r>
      <w:r w:rsidR="00EA249A">
        <w:t xml:space="preserve">treatment? </w:t>
      </w:r>
      <w:r w:rsidR="00820770">
        <w:t>For</w:t>
      </w:r>
      <w:r w:rsidR="00EA249A">
        <w:t xml:space="preserve"> this review psychological treatment is </w:t>
      </w:r>
      <w:r w:rsidR="00EA249A" w:rsidRPr="006B0FE4">
        <w:t xml:space="preserve">defined as </w:t>
      </w:r>
      <w:r w:rsidR="006B0FE4">
        <w:t>intervention</w:t>
      </w:r>
      <w:r w:rsidR="00E8197B">
        <w:t xml:space="preserve"> focused on addressing psychological difficulties </w:t>
      </w:r>
      <w:r w:rsidR="0003586A">
        <w:t>using</w:t>
      </w:r>
      <w:r w:rsidR="00E8197B">
        <w:t xml:space="preserve"> techniques derived from psychological theory</w:t>
      </w:r>
      <w:r w:rsidR="00DD36EB">
        <w:t xml:space="preserve"> (including hypnosis)</w:t>
      </w:r>
      <w:r w:rsidR="00E8197B">
        <w:t>.</w:t>
      </w:r>
      <w:r w:rsidR="0003586A">
        <w:t xml:space="preserve"> i.e., is this a psychological treatment outcome study.</w:t>
      </w:r>
    </w:p>
    <w:p w14:paraId="5DCD0BBA" w14:textId="081D06FF" w:rsidR="00A46CFC" w:rsidRDefault="00A46CFC" w:rsidP="00A46CFC">
      <w:pPr>
        <w:pStyle w:val="BodyText"/>
        <w:numPr>
          <w:ilvl w:val="1"/>
          <w:numId w:val="27"/>
        </w:numPr>
        <w:spacing w:before="120" w:after="120" w:line="240" w:lineRule="auto"/>
        <w:ind w:hanging="357"/>
      </w:pPr>
      <w:r w:rsidRPr="00F36BC0">
        <w:rPr>
          <w:color w:val="385623" w:themeColor="accent6" w:themeShade="80"/>
        </w:rPr>
        <w:t>Yes</w:t>
      </w:r>
      <w:r w:rsidR="004C3607">
        <w:rPr>
          <w:color w:val="385623" w:themeColor="accent6" w:themeShade="80"/>
        </w:rPr>
        <w:t xml:space="preserve"> // Highly Likely</w:t>
      </w:r>
      <w:r w:rsidRPr="00F36BC0">
        <w:rPr>
          <w:color w:val="70AD47" w:themeColor="accent6"/>
        </w:rPr>
        <w:t xml:space="preserve"> </w:t>
      </w:r>
      <w:r>
        <w:tab/>
        <w:t>(continue screening)</w:t>
      </w:r>
    </w:p>
    <w:p w14:paraId="1E47BDA8" w14:textId="5473CB9A" w:rsidR="00A46CFC" w:rsidRDefault="00A46CFC" w:rsidP="00A46CFC">
      <w:pPr>
        <w:pStyle w:val="BodyText"/>
        <w:numPr>
          <w:ilvl w:val="1"/>
          <w:numId w:val="27"/>
        </w:numPr>
        <w:spacing w:before="120" w:after="120" w:line="240" w:lineRule="auto"/>
        <w:ind w:hanging="357"/>
      </w:pPr>
      <w:r w:rsidRPr="00F36BC0">
        <w:rPr>
          <w:color w:val="FF0000"/>
        </w:rPr>
        <w:t>No</w:t>
      </w:r>
      <w:r>
        <w:t xml:space="preserve"> </w:t>
      </w:r>
      <w:r w:rsidR="004C3607" w:rsidRPr="004C3607">
        <w:rPr>
          <w:color w:val="FF0000"/>
        </w:rPr>
        <w:t>// Highly unlikely</w:t>
      </w:r>
      <w:r>
        <w:tab/>
        <w:t>(exclude study)</w:t>
      </w:r>
    </w:p>
    <w:p w14:paraId="0CF26AA6" w14:textId="2D5B9A64" w:rsidR="00546994" w:rsidRDefault="00546994" w:rsidP="00EA249A">
      <w:pPr>
        <w:pStyle w:val="BodyText"/>
        <w:numPr>
          <w:ilvl w:val="0"/>
          <w:numId w:val="27"/>
        </w:numPr>
        <w:spacing w:before="120" w:after="120" w:line="240" w:lineRule="auto"/>
        <w:ind w:hanging="357"/>
      </w:pPr>
      <w:r>
        <w:t xml:space="preserve">Does the </w:t>
      </w:r>
      <w:r w:rsidR="001367CD">
        <w:t xml:space="preserve">study report that the </w:t>
      </w:r>
      <w:r>
        <w:t xml:space="preserve">population treated </w:t>
      </w:r>
      <w:r w:rsidR="001367CD">
        <w:t>experience</w:t>
      </w:r>
      <w:r w:rsidR="00D15C7D">
        <w:t>d</w:t>
      </w:r>
      <w:r w:rsidR="001367CD">
        <w:t xml:space="preserve"> functional</w:t>
      </w:r>
      <w:r w:rsidR="00DD668B">
        <w:t>/non-epileptic/</w:t>
      </w:r>
      <w:r w:rsidR="003725E8">
        <w:t>dissociative/psychogenic/pseudo</w:t>
      </w:r>
      <w:r w:rsidR="001367CD">
        <w:t xml:space="preserve"> </w:t>
      </w:r>
      <w:r w:rsidR="00820770">
        <w:t>seizures?</w:t>
      </w:r>
    </w:p>
    <w:p w14:paraId="060AC510" w14:textId="77777777" w:rsidR="00A46CFC" w:rsidRDefault="00A46CFC" w:rsidP="00A46CFC">
      <w:pPr>
        <w:pStyle w:val="BodyText"/>
        <w:numPr>
          <w:ilvl w:val="1"/>
          <w:numId w:val="27"/>
        </w:numPr>
        <w:spacing w:before="120" w:after="120" w:line="240" w:lineRule="auto"/>
        <w:ind w:hanging="357"/>
      </w:pPr>
      <w:r w:rsidRPr="00F36BC0">
        <w:rPr>
          <w:color w:val="385623" w:themeColor="accent6" w:themeShade="80"/>
        </w:rPr>
        <w:t>Yes</w:t>
      </w:r>
      <w:r w:rsidRPr="00F36BC0">
        <w:rPr>
          <w:color w:val="70AD47" w:themeColor="accent6"/>
        </w:rPr>
        <w:t xml:space="preserve"> </w:t>
      </w:r>
      <w:r>
        <w:tab/>
        <w:t>(continue screening)</w:t>
      </w:r>
    </w:p>
    <w:p w14:paraId="6636A7F7" w14:textId="77777777" w:rsidR="00A46CFC" w:rsidRDefault="00A46CFC" w:rsidP="00A46CFC">
      <w:pPr>
        <w:pStyle w:val="BodyText"/>
        <w:numPr>
          <w:ilvl w:val="1"/>
          <w:numId w:val="27"/>
        </w:numPr>
        <w:spacing w:before="120" w:after="120" w:line="240" w:lineRule="auto"/>
        <w:ind w:hanging="357"/>
      </w:pPr>
      <w:r w:rsidRPr="00F36BC0">
        <w:rPr>
          <w:color w:val="FF0000"/>
        </w:rPr>
        <w:t>No</w:t>
      </w:r>
      <w:r>
        <w:t xml:space="preserve"> </w:t>
      </w:r>
      <w:r>
        <w:tab/>
        <w:t>(exclude study)</w:t>
      </w:r>
    </w:p>
    <w:p w14:paraId="648DDB00" w14:textId="4832585C" w:rsidR="001703A8" w:rsidRDefault="001703A8" w:rsidP="001703A8">
      <w:pPr>
        <w:pStyle w:val="BodyText"/>
        <w:numPr>
          <w:ilvl w:val="0"/>
          <w:numId w:val="27"/>
        </w:numPr>
        <w:spacing w:before="120" w:after="120" w:line="240" w:lineRule="auto"/>
        <w:ind w:hanging="357"/>
      </w:pPr>
      <w:r>
        <w:t xml:space="preserve">Does the study manuscript </w:t>
      </w:r>
      <w:r w:rsidR="004674C2">
        <w:t xml:space="preserve">explicitly </w:t>
      </w:r>
      <w:r>
        <w:t xml:space="preserve">report that the sample </w:t>
      </w:r>
      <w:r w:rsidR="00EF5D29">
        <w:t xml:space="preserve">included </w:t>
      </w:r>
      <w:proofErr w:type="gramStart"/>
      <w:r w:rsidR="00EF5D29">
        <w:t>a majority of</w:t>
      </w:r>
      <w:proofErr w:type="gramEnd"/>
      <w:r>
        <w:t xml:space="preserve"> patients with dual diagnosis</w:t>
      </w:r>
      <w:r w:rsidR="00BA60CC">
        <w:t xml:space="preserve"> (</w:t>
      </w:r>
      <w:r w:rsidR="00C275C9">
        <w:t>functional and epileptic seizures)</w:t>
      </w:r>
      <w:r>
        <w:t>?</w:t>
      </w:r>
    </w:p>
    <w:p w14:paraId="6F5261EE" w14:textId="77777777" w:rsidR="001703A8" w:rsidRDefault="001703A8" w:rsidP="001703A8">
      <w:pPr>
        <w:pStyle w:val="BodyText"/>
        <w:numPr>
          <w:ilvl w:val="1"/>
          <w:numId w:val="27"/>
        </w:numPr>
        <w:spacing w:before="120" w:after="120" w:line="240" w:lineRule="auto"/>
        <w:ind w:hanging="357"/>
      </w:pPr>
      <w:r w:rsidRPr="00F36BC0">
        <w:rPr>
          <w:color w:val="FF0000"/>
        </w:rPr>
        <w:t>Yes</w:t>
      </w:r>
      <w:r>
        <w:t xml:space="preserve"> </w:t>
      </w:r>
      <w:r>
        <w:tab/>
        <w:t>(exclude study)</w:t>
      </w:r>
    </w:p>
    <w:p w14:paraId="7BD646BF" w14:textId="350CAE88" w:rsidR="001703A8" w:rsidRDefault="001703A8" w:rsidP="001703A8">
      <w:pPr>
        <w:pStyle w:val="BodyText"/>
        <w:numPr>
          <w:ilvl w:val="1"/>
          <w:numId w:val="27"/>
        </w:numPr>
        <w:spacing w:before="120" w:after="120" w:line="240" w:lineRule="auto"/>
        <w:ind w:hanging="357"/>
      </w:pPr>
      <w:r w:rsidRPr="00F36BC0">
        <w:rPr>
          <w:color w:val="385623" w:themeColor="accent6" w:themeShade="80"/>
        </w:rPr>
        <w:t>No</w:t>
      </w:r>
      <w:r>
        <w:t xml:space="preserve"> </w:t>
      </w:r>
      <w:r>
        <w:tab/>
        <w:t>(continue screening)</w:t>
      </w:r>
    </w:p>
    <w:p w14:paraId="61004CD5" w14:textId="3ED0D7C8" w:rsidR="003725E8" w:rsidRDefault="003725E8" w:rsidP="003725E8">
      <w:pPr>
        <w:pStyle w:val="BodyText"/>
        <w:numPr>
          <w:ilvl w:val="1"/>
          <w:numId w:val="27"/>
        </w:numPr>
        <w:spacing w:before="120" w:after="120" w:line="240" w:lineRule="auto"/>
        <w:ind w:hanging="357"/>
      </w:pPr>
      <w:r>
        <w:rPr>
          <w:color w:val="385623" w:themeColor="accent6" w:themeShade="80"/>
        </w:rPr>
        <w:t xml:space="preserve">Can’t tell </w:t>
      </w:r>
      <w:r>
        <w:t>(continue screening)</w:t>
      </w:r>
    </w:p>
    <w:p w14:paraId="24219ED2" w14:textId="12FB963A" w:rsidR="00820770" w:rsidRDefault="00820770" w:rsidP="00EA249A">
      <w:pPr>
        <w:pStyle w:val="BodyText"/>
        <w:numPr>
          <w:ilvl w:val="0"/>
          <w:numId w:val="27"/>
        </w:numPr>
        <w:spacing w:before="120" w:after="120" w:line="240" w:lineRule="auto"/>
        <w:ind w:hanging="357"/>
      </w:pPr>
      <w:r>
        <w:t xml:space="preserve">Is the study </w:t>
      </w:r>
      <w:r w:rsidR="00A46CFC">
        <w:t>a case study of variant of single case experimental design?</w:t>
      </w:r>
    </w:p>
    <w:p w14:paraId="0BF0E3E0" w14:textId="77777777" w:rsidR="00A46CFC" w:rsidRDefault="00A46CFC" w:rsidP="00A46CFC">
      <w:pPr>
        <w:pStyle w:val="BodyText"/>
        <w:numPr>
          <w:ilvl w:val="1"/>
          <w:numId w:val="27"/>
        </w:numPr>
        <w:spacing w:before="120" w:after="120" w:line="240" w:lineRule="auto"/>
        <w:ind w:hanging="357"/>
      </w:pPr>
      <w:r w:rsidRPr="00F36BC0">
        <w:rPr>
          <w:color w:val="FF0000"/>
        </w:rPr>
        <w:t>Yes</w:t>
      </w:r>
      <w:r>
        <w:t xml:space="preserve"> </w:t>
      </w:r>
      <w:r>
        <w:tab/>
        <w:t>(exclude study)</w:t>
      </w:r>
    </w:p>
    <w:p w14:paraId="3362CECF" w14:textId="77777777" w:rsidR="00A46CFC" w:rsidRDefault="00A46CFC" w:rsidP="00A46CFC">
      <w:pPr>
        <w:pStyle w:val="BodyText"/>
        <w:numPr>
          <w:ilvl w:val="1"/>
          <w:numId w:val="27"/>
        </w:numPr>
        <w:spacing w:before="120" w:after="120" w:line="240" w:lineRule="auto"/>
        <w:ind w:hanging="357"/>
      </w:pPr>
      <w:r w:rsidRPr="00F36BC0">
        <w:rPr>
          <w:color w:val="385623" w:themeColor="accent6" w:themeShade="80"/>
        </w:rPr>
        <w:t>No</w:t>
      </w:r>
      <w:r>
        <w:t xml:space="preserve"> </w:t>
      </w:r>
      <w:r>
        <w:tab/>
        <w:t>(continue screening)</w:t>
      </w:r>
    </w:p>
    <w:p w14:paraId="3A7AC5A2" w14:textId="194A7350" w:rsidR="00AB4751" w:rsidRDefault="00AB4751" w:rsidP="00AB4751">
      <w:pPr>
        <w:pStyle w:val="BodyText"/>
        <w:numPr>
          <w:ilvl w:val="1"/>
          <w:numId w:val="27"/>
        </w:numPr>
        <w:spacing w:before="120" w:after="120" w:line="240" w:lineRule="auto"/>
        <w:ind w:hanging="357"/>
      </w:pPr>
      <w:r>
        <w:rPr>
          <w:color w:val="385623" w:themeColor="accent6" w:themeShade="80"/>
        </w:rPr>
        <w:t xml:space="preserve">Can’t tell </w:t>
      </w:r>
      <w:r>
        <w:t>(continue screening)</w:t>
      </w:r>
    </w:p>
    <w:p w14:paraId="657E921D" w14:textId="0556E853" w:rsidR="00472452" w:rsidRDefault="009D5AC6" w:rsidP="00EA249A">
      <w:pPr>
        <w:pStyle w:val="BodyText"/>
        <w:numPr>
          <w:ilvl w:val="0"/>
          <w:numId w:val="27"/>
        </w:numPr>
        <w:spacing w:before="120" w:after="120" w:line="240" w:lineRule="auto"/>
        <w:ind w:hanging="357"/>
      </w:pPr>
      <w:r>
        <w:t>Does the study report</w:t>
      </w:r>
      <w:r w:rsidR="00CE64F5">
        <w:t xml:space="preserve"> any form of</w:t>
      </w:r>
      <w:r w:rsidR="00367DF1">
        <w:t xml:space="preserve"> </w:t>
      </w:r>
      <w:r w:rsidR="00E6165C">
        <w:t xml:space="preserve">quantitative </w:t>
      </w:r>
      <w:r w:rsidR="00367DF1">
        <w:t>pre-post (i.e., longitudinal)</w:t>
      </w:r>
      <w:r w:rsidR="00CE64F5">
        <w:t xml:space="preserve"> treatment outcome</w:t>
      </w:r>
      <w:r w:rsidR="00AB4751">
        <w:t>s</w:t>
      </w:r>
      <w:r w:rsidR="00EA651F">
        <w:t xml:space="preserve"> (e.g., depression, seizure frequency)</w:t>
      </w:r>
      <w:r>
        <w:t>?</w:t>
      </w:r>
      <w:r w:rsidR="007F5E67">
        <w:t xml:space="preserve"> </w:t>
      </w:r>
    </w:p>
    <w:p w14:paraId="39507B36" w14:textId="77777777" w:rsidR="00472452" w:rsidRDefault="00472452" w:rsidP="00472452">
      <w:pPr>
        <w:pStyle w:val="BodyText"/>
        <w:numPr>
          <w:ilvl w:val="1"/>
          <w:numId w:val="27"/>
        </w:numPr>
        <w:spacing w:before="120" w:after="120" w:line="240" w:lineRule="auto"/>
        <w:ind w:hanging="357"/>
      </w:pPr>
      <w:r w:rsidRPr="00F36BC0">
        <w:rPr>
          <w:color w:val="385623" w:themeColor="accent6" w:themeShade="80"/>
        </w:rPr>
        <w:lastRenderedPageBreak/>
        <w:t>Yes</w:t>
      </w:r>
      <w:r w:rsidRPr="00F36BC0">
        <w:rPr>
          <w:color w:val="70AD47" w:themeColor="accent6"/>
        </w:rPr>
        <w:t xml:space="preserve"> </w:t>
      </w:r>
      <w:r>
        <w:tab/>
        <w:t>(continue screening)</w:t>
      </w:r>
    </w:p>
    <w:p w14:paraId="35E97BD3" w14:textId="0292F9F9" w:rsidR="00472452" w:rsidRDefault="00472452" w:rsidP="00472452">
      <w:pPr>
        <w:pStyle w:val="BodyText"/>
        <w:numPr>
          <w:ilvl w:val="1"/>
          <w:numId w:val="27"/>
        </w:numPr>
        <w:spacing w:before="120" w:after="120" w:line="240" w:lineRule="auto"/>
        <w:ind w:hanging="357"/>
      </w:pPr>
      <w:r w:rsidRPr="00F36BC0">
        <w:rPr>
          <w:color w:val="FF0000"/>
        </w:rPr>
        <w:t>No</w:t>
      </w:r>
      <w:r>
        <w:t xml:space="preserve"> </w:t>
      </w:r>
      <w:r>
        <w:tab/>
        <w:t>(exclude study)</w:t>
      </w:r>
    </w:p>
    <w:p w14:paraId="3120ECFA" w14:textId="7F3D3DC7" w:rsidR="00A46CFC" w:rsidRDefault="00472452" w:rsidP="00EA249A">
      <w:pPr>
        <w:pStyle w:val="BodyText"/>
        <w:numPr>
          <w:ilvl w:val="0"/>
          <w:numId w:val="27"/>
        </w:numPr>
        <w:spacing w:before="120" w:after="120" w:line="240" w:lineRule="auto"/>
        <w:ind w:hanging="357"/>
      </w:pPr>
      <w:r>
        <w:t>I</w:t>
      </w:r>
      <w:r w:rsidR="007F5E67">
        <w:t xml:space="preserve">s the post-intervention outcome </w:t>
      </w:r>
      <w:r w:rsidR="003F1457">
        <w:t>recorded post</w:t>
      </w:r>
      <w:r w:rsidR="00E10997">
        <w:t>-</w:t>
      </w:r>
      <w:r w:rsidR="003F1457">
        <w:t xml:space="preserve">treatment </w:t>
      </w:r>
      <w:r w:rsidR="00E10997">
        <w:t>OR</w:t>
      </w:r>
      <w:r w:rsidR="003F1457">
        <w:t xml:space="preserve"> to a maximum of 6 months following treatment</w:t>
      </w:r>
      <w:r w:rsidR="00140D63">
        <w:t xml:space="preserve"> OR extended follow-up</w:t>
      </w:r>
      <w:r w:rsidR="003F1457">
        <w:t>?</w:t>
      </w:r>
      <w:r w:rsidR="007F5E67">
        <w:t xml:space="preserve"> </w:t>
      </w:r>
    </w:p>
    <w:p w14:paraId="1297324E" w14:textId="77777777" w:rsidR="009D5AC6" w:rsidRDefault="009D5AC6" w:rsidP="009D5AC6">
      <w:pPr>
        <w:pStyle w:val="BodyText"/>
        <w:numPr>
          <w:ilvl w:val="1"/>
          <w:numId w:val="27"/>
        </w:numPr>
        <w:spacing w:before="120" w:after="120" w:line="240" w:lineRule="auto"/>
        <w:ind w:hanging="357"/>
      </w:pPr>
      <w:r w:rsidRPr="00F36BC0">
        <w:rPr>
          <w:color w:val="385623" w:themeColor="accent6" w:themeShade="80"/>
        </w:rPr>
        <w:t>Yes</w:t>
      </w:r>
      <w:r w:rsidRPr="00F36BC0">
        <w:rPr>
          <w:color w:val="70AD47" w:themeColor="accent6"/>
        </w:rPr>
        <w:t xml:space="preserve"> </w:t>
      </w:r>
      <w:r>
        <w:tab/>
        <w:t>(continue screening)</w:t>
      </w:r>
    </w:p>
    <w:p w14:paraId="4D71875E" w14:textId="77777777" w:rsidR="009D5AC6" w:rsidRDefault="009D5AC6" w:rsidP="009D5AC6">
      <w:pPr>
        <w:pStyle w:val="BodyText"/>
        <w:numPr>
          <w:ilvl w:val="1"/>
          <w:numId w:val="27"/>
        </w:numPr>
        <w:spacing w:before="120" w:after="120" w:line="240" w:lineRule="auto"/>
        <w:ind w:hanging="357"/>
      </w:pPr>
      <w:r w:rsidRPr="00F36BC0">
        <w:rPr>
          <w:color w:val="FF0000"/>
        </w:rPr>
        <w:t>No</w:t>
      </w:r>
      <w:r>
        <w:t xml:space="preserve"> </w:t>
      </w:r>
      <w:r>
        <w:tab/>
        <w:t>(exclude study)</w:t>
      </w:r>
    </w:p>
    <w:p w14:paraId="59950F27" w14:textId="5676805F" w:rsidR="00564BED" w:rsidRDefault="00564BED" w:rsidP="00564BED">
      <w:pPr>
        <w:pStyle w:val="BodyText"/>
        <w:numPr>
          <w:ilvl w:val="1"/>
          <w:numId w:val="27"/>
        </w:numPr>
        <w:spacing w:before="120" w:after="120" w:line="240" w:lineRule="auto"/>
        <w:ind w:hanging="357"/>
      </w:pPr>
      <w:r>
        <w:rPr>
          <w:color w:val="385623" w:themeColor="accent6" w:themeShade="80"/>
        </w:rPr>
        <w:t xml:space="preserve">Can’t tell </w:t>
      </w:r>
      <w:r>
        <w:t>(continue screening)</w:t>
      </w:r>
    </w:p>
    <w:p w14:paraId="4EE92915" w14:textId="37A334B3" w:rsidR="009D5AC6" w:rsidRDefault="00974C86" w:rsidP="00EA249A">
      <w:pPr>
        <w:pStyle w:val="BodyText"/>
        <w:numPr>
          <w:ilvl w:val="0"/>
          <w:numId w:val="27"/>
        </w:numPr>
        <w:spacing w:before="120" w:after="120" w:line="240" w:lineRule="auto"/>
        <w:ind w:hanging="357"/>
      </w:pPr>
      <w:r>
        <w:t xml:space="preserve">Does the study </w:t>
      </w:r>
      <w:r w:rsidR="00564BED">
        <w:t xml:space="preserve">use a </w:t>
      </w:r>
      <w:r>
        <w:t xml:space="preserve">measure </w:t>
      </w:r>
      <w:r w:rsidR="00564BED">
        <w:t xml:space="preserve">of </w:t>
      </w:r>
      <w:r w:rsidR="00CE64F5">
        <w:t xml:space="preserve">treatment effectiveness? </w:t>
      </w:r>
      <w:r w:rsidR="003F300F">
        <w:t xml:space="preserve">This </w:t>
      </w:r>
      <w:r w:rsidR="003F300F" w:rsidRPr="007E1AB9">
        <w:rPr>
          <w:color w:val="FF0000"/>
        </w:rPr>
        <w:t xml:space="preserve">does not </w:t>
      </w:r>
      <w:r w:rsidR="003F300F">
        <w:t xml:space="preserve">include process, </w:t>
      </w:r>
      <w:r w:rsidR="00367DF1">
        <w:t>satisfaction,</w:t>
      </w:r>
      <w:r w:rsidR="000C401D">
        <w:t xml:space="preserve"> or </w:t>
      </w:r>
      <w:r w:rsidR="003F300F">
        <w:t>mechanisms of change</w:t>
      </w:r>
      <w:r w:rsidR="000C401D">
        <w:t>.</w:t>
      </w:r>
    </w:p>
    <w:p w14:paraId="2EE9828C" w14:textId="77777777" w:rsidR="000C401D" w:rsidRDefault="000C401D" w:rsidP="000C401D">
      <w:pPr>
        <w:pStyle w:val="BodyText"/>
        <w:numPr>
          <w:ilvl w:val="1"/>
          <w:numId w:val="27"/>
        </w:numPr>
        <w:spacing w:before="120" w:after="120" w:line="240" w:lineRule="auto"/>
        <w:ind w:hanging="357"/>
      </w:pPr>
      <w:r w:rsidRPr="00F36BC0">
        <w:rPr>
          <w:color w:val="385623" w:themeColor="accent6" w:themeShade="80"/>
        </w:rPr>
        <w:t>Yes</w:t>
      </w:r>
      <w:r w:rsidRPr="00F36BC0">
        <w:rPr>
          <w:color w:val="70AD47" w:themeColor="accent6"/>
        </w:rPr>
        <w:t xml:space="preserve"> </w:t>
      </w:r>
      <w:r>
        <w:tab/>
        <w:t>(continue screening)</w:t>
      </w:r>
    </w:p>
    <w:p w14:paraId="1032E970" w14:textId="77777777" w:rsidR="00564BED" w:rsidRDefault="000C401D" w:rsidP="007E1AB9">
      <w:pPr>
        <w:pStyle w:val="BodyText"/>
        <w:numPr>
          <w:ilvl w:val="1"/>
          <w:numId w:val="27"/>
        </w:numPr>
        <w:spacing w:before="120" w:after="120" w:line="240" w:lineRule="auto"/>
        <w:ind w:hanging="357"/>
      </w:pPr>
      <w:r w:rsidRPr="00F36BC0">
        <w:rPr>
          <w:color w:val="FF0000"/>
        </w:rPr>
        <w:t>No</w:t>
      </w:r>
      <w:r>
        <w:t xml:space="preserve"> </w:t>
      </w:r>
      <w:r>
        <w:tab/>
        <w:t>(exclude study</w:t>
      </w:r>
      <w:r w:rsidR="00D36A95">
        <w:t>)</w:t>
      </w:r>
    </w:p>
    <w:p w14:paraId="0C32353F" w14:textId="77777777" w:rsidR="00564BED" w:rsidRDefault="00564BED" w:rsidP="00564BED">
      <w:pPr>
        <w:pStyle w:val="BodyText"/>
        <w:numPr>
          <w:ilvl w:val="1"/>
          <w:numId w:val="27"/>
        </w:numPr>
        <w:spacing w:before="120" w:after="120" w:line="240" w:lineRule="auto"/>
        <w:ind w:hanging="357"/>
      </w:pPr>
      <w:r>
        <w:rPr>
          <w:color w:val="385623" w:themeColor="accent6" w:themeShade="80"/>
        </w:rPr>
        <w:t xml:space="preserve">Can’t tell </w:t>
      </w:r>
      <w:r>
        <w:t>(continue screening)</w:t>
      </w:r>
    </w:p>
    <w:p w14:paraId="7F1696AE" w14:textId="08F9883C" w:rsidR="00C83EBB" w:rsidRDefault="00140D63" w:rsidP="00C83EBB">
      <w:pPr>
        <w:pStyle w:val="BodyText"/>
        <w:numPr>
          <w:ilvl w:val="0"/>
          <w:numId w:val="27"/>
        </w:numPr>
        <w:spacing w:before="120" w:after="120" w:line="240" w:lineRule="auto"/>
        <w:ind w:hanging="357"/>
      </w:pPr>
      <w:r>
        <w:t xml:space="preserve">Does the study manuscript explicitly report that the sample included </w:t>
      </w:r>
      <w:proofErr w:type="gramStart"/>
      <w:r>
        <w:t>a majority of</w:t>
      </w:r>
      <w:proofErr w:type="gramEnd"/>
      <w:r>
        <w:t xml:space="preserve"> patients under the age of 16?</w:t>
      </w:r>
    </w:p>
    <w:p w14:paraId="209F7DC9" w14:textId="3EFF78F1" w:rsidR="00C83EBB" w:rsidRDefault="00C83EBB" w:rsidP="00C83EBB">
      <w:pPr>
        <w:pStyle w:val="BodyText"/>
        <w:numPr>
          <w:ilvl w:val="1"/>
          <w:numId w:val="27"/>
        </w:numPr>
        <w:spacing w:before="120" w:after="120" w:line="240" w:lineRule="auto"/>
        <w:ind w:hanging="357"/>
      </w:pPr>
      <w:r w:rsidRPr="00140D63">
        <w:rPr>
          <w:color w:val="FF0000"/>
        </w:rPr>
        <w:t>Yes</w:t>
      </w:r>
      <w:r w:rsidRPr="00F36BC0">
        <w:rPr>
          <w:color w:val="70AD47" w:themeColor="accent6"/>
        </w:rPr>
        <w:t xml:space="preserve"> </w:t>
      </w:r>
      <w:r>
        <w:tab/>
      </w:r>
      <w:r w:rsidR="00140D63">
        <w:t>(exclude study)</w:t>
      </w:r>
    </w:p>
    <w:p w14:paraId="21A94324" w14:textId="0AF051E7" w:rsidR="00C83EBB" w:rsidRDefault="00C83EBB" w:rsidP="00C83EBB">
      <w:pPr>
        <w:pStyle w:val="BodyText"/>
        <w:numPr>
          <w:ilvl w:val="1"/>
          <w:numId w:val="27"/>
        </w:numPr>
        <w:spacing w:before="120" w:after="120" w:line="240" w:lineRule="auto"/>
        <w:ind w:hanging="357"/>
      </w:pPr>
      <w:r w:rsidRPr="00140D63">
        <w:rPr>
          <w:color w:val="385623" w:themeColor="accent6" w:themeShade="80"/>
        </w:rPr>
        <w:t>No</w:t>
      </w:r>
      <w:r>
        <w:t xml:space="preserve"> </w:t>
      </w:r>
      <w:r>
        <w:tab/>
      </w:r>
      <w:r w:rsidR="00140D63">
        <w:t>(continue screening)</w:t>
      </w:r>
    </w:p>
    <w:p w14:paraId="17AB566C" w14:textId="64B1E419" w:rsidR="00C83EBB" w:rsidRDefault="00C83EBB" w:rsidP="0000325A">
      <w:pPr>
        <w:pStyle w:val="BodyText"/>
        <w:numPr>
          <w:ilvl w:val="1"/>
          <w:numId w:val="27"/>
        </w:numPr>
        <w:spacing w:before="120" w:after="120" w:line="240" w:lineRule="auto"/>
        <w:ind w:hanging="357"/>
      </w:pPr>
      <w:r>
        <w:rPr>
          <w:color w:val="385623" w:themeColor="accent6" w:themeShade="80"/>
        </w:rPr>
        <w:t xml:space="preserve">Can’t tell </w:t>
      </w:r>
      <w:r>
        <w:t>(continue screening)</w:t>
      </w:r>
    </w:p>
    <w:p w14:paraId="5463B949" w14:textId="77EB1288" w:rsidR="00D36A95" w:rsidRPr="000B40C8" w:rsidRDefault="00D36A95" w:rsidP="007E1AB9">
      <w:pPr>
        <w:pStyle w:val="BodyText"/>
        <w:numPr>
          <w:ilvl w:val="1"/>
          <w:numId w:val="27"/>
        </w:numPr>
        <w:spacing w:before="120" w:after="120" w:line="240" w:lineRule="auto"/>
        <w:ind w:hanging="357"/>
      </w:pPr>
      <w:r>
        <w:br w:type="page"/>
      </w:r>
    </w:p>
    <w:p w14:paraId="0710798E" w14:textId="0DB618A5" w:rsidR="00D36A95" w:rsidRDefault="00D36A95" w:rsidP="00D36A95">
      <w:pPr>
        <w:pStyle w:val="Heading2"/>
      </w:pPr>
      <w:bookmarkStart w:id="229" w:name="_Toc89624113"/>
      <w:r>
        <w:lastRenderedPageBreak/>
        <w:t>Appendix B</w:t>
      </w:r>
      <w:bookmarkEnd w:id="229"/>
    </w:p>
    <w:p w14:paraId="05C3AD87" w14:textId="6F29BBB4" w:rsidR="00594D9A" w:rsidRDefault="00D36A95" w:rsidP="007E1AB9">
      <w:pPr>
        <w:pStyle w:val="Heading3"/>
      </w:pPr>
      <w:bookmarkStart w:id="230" w:name="_Toc89624114"/>
      <w:r>
        <w:t>Code book for data extraction</w:t>
      </w:r>
      <w:bookmarkEnd w:id="230"/>
    </w:p>
    <w:p w14:paraId="376709E6" w14:textId="01561735" w:rsidR="00594D9A" w:rsidRPr="007E1AB9" w:rsidRDefault="00E35F5C" w:rsidP="00E0065E">
      <w:pPr>
        <w:pStyle w:val="BodyText"/>
        <w:spacing w:before="60" w:after="60" w:line="240" w:lineRule="auto"/>
        <w:ind w:firstLine="0"/>
        <w:rPr>
          <w:b/>
          <w:bCs/>
        </w:rPr>
      </w:pPr>
      <w:r w:rsidRPr="007E1AB9">
        <w:rPr>
          <w:b/>
          <w:bCs/>
        </w:rPr>
        <w:t>Study variables</w:t>
      </w:r>
    </w:p>
    <w:p w14:paraId="534BF744" w14:textId="462C6A0E" w:rsidR="002B1966" w:rsidRDefault="002B1966" w:rsidP="007E1AB9">
      <w:pPr>
        <w:pStyle w:val="BodyText"/>
        <w:numPr>
          <w:ilvl w:val="0"/>
          <w:numId w:val="28"/>
        </w:numPr>
        <w:spacing w:before="0" w:after="0" w:line="240" w:lineRule="auto"/>
        <w:ind w:left="714" w:hanging="357"/>
      </w:pPr>
      <w:r>
        <w:t>What type of out</w:t>
      </w:r>
      <w:r w:rsidR="005E6840">
        <w:t xml:space="preserve">come domain/construct does the current measure most closely relate </w:t>
      </w:r>
      <w:proofErr w:type="gramStart"/>
      <w:r w:rsidR="005E6840">
        <w:t>to</w:t>
      </w:r>
      <w:r w:rsidR="007841C2">
        <w:t>:</w:t>
      </w:r>
      <w:proofErr w:type="gramEnd"/>
    </w:p>
    <w:p w14:paraId="65D74E50" w14:textId="53D64A11" w:rsidR="005E6840" w:rsidRDefault="00B91F01" w:rsidP="005E6840">
      <w:pPr>
        <w:pStyle w:val="BodyText"/>
        <w:numPr>
          <w:ilvl w:val="1"/>
          <w:numId w:val="28"/>
        </w:numPr>
        <w:spacing w:before="0" w:after="0" w:line="240" w:lineRule="auto"/>
        <w:rPr>
          <w:color w:val="000000" w:themeColor="text1"/>
        </w:rPr>
      </w:pPr>
      <w:proofErr w:type="gramStart"/>
      <w:r>
        <w:rPr>
          <w:color w:val="000000" w:themeColor="text1"/>
        </w:rPr>
        <w:t>s</w:t>
      </w:r>
      <w:r w:rsidR="005E6840">
        <w:rPr>
          <w:color w:val="000000" w:themeColor="text1"/>
        </w:rPr>
        <w:t>eizure</w:t>
      </w:r>
      <w:r>
        <w:rPr>
          <w:color w:val="000000" w:themeColor="text1"/>
        </w:rPr>
        <w:t>.</w:t>
      </w:r>
      <w:r w:rsidR="007841C2">
        <w:rPr>
          <w:color w:val="000000" w:themeColor="text1"/>
        </w:rPr>
        <w:t>reduction</w:t>
      </w:r>
      <w:proofErr w:type="gramEnd"/>
    </w:p>
    <w:p w14:paraId="2FE99B2E" w14:textId="0CFB3E3A" w:rsidR="007841C2" w:rsidRDefault="007841C2" w:rsidP="005E6840">
      <w:pPr>
        <w:pStyle w:val="BodyText"/>
        <w:numPr>
          <w:ilvl w:val="1"/>
          <w:numId w:val="28"/>
        </w:numPr>
        <w:spacing w:before="0" w:after="0" w:line="240" w:lineRule="auto"/>
        <w:rPr>
          <w:color w:val="000000" w:themeColor="text1"/>
        </w:rPr>
      </w:pPr>
      <w:proofErr w:type="gramStart"/>
      <w:r>
        <w:rPr>
          <w:color w:val="000000" w:themeColor="text1"/>
        </w:rPr>
        <w:t>seizure.remission</w:t>
      </w:r>
      <w:proofErr w:type="gramEnd"/>
    </w:p>
    <w:p w14:paraId="41367919" w14:textId="409ECC12" w:rsidR="005E6840" w:rsidRDefault="00B91F01" w:rsidP="00B91F01">
      <w:pPr>
        <w:pStyle w:val="BodyText"/>
        <w:numPr>
          <w:ilvl w:val="1"/>
          <w:numId w:val="28"/>
        </w:numPr>
        <w:spacing w:before="0" w:after="0" w:line="240" w:lineRule="auto"/>
        <w:rPr>
          <w:color w:val="000000" w:themeColor="text1"/>
        </w:rPr>
      </w:pPr>
      <w:proofErr w:type="gramStart"/>
      <w:r>
        <w:rPr>
          <w:color w:val="000000" w:themeColor="text1"/>
        </w:rPr>
        <w:t>psychological.distress</w:t>
      </w:r>
      <w:proofErr w:type="gramEnd"/>
      <w:r w:rsidR="003736DB">
        <w:rPr>
          <w:color w:val="000000" w:themeColor="text1"/>
        </w:rPr>
        <w:tab/>
      </w:r>
      <w:r w:rsidR="003736DB">
        <w:rPr>
          <w:color w:val="000000" w:themeColor="text1"/>
        </w:rPr>
        <w:tab/>
      </w:r>
      <w:r w:rsidR="00E36E2F">
        <w:rPr>
          <w:color w:val="000000" w:themeColor="text1"/>
        </w:rPr>
        <w:t>(including anxiety, depression, PTSD)</w:t>
      </w:r>
    </w:p>
    <w:p w14:paraId="00FCF24D" w14:textId="43301E61" w:rsidR="00B91F01" w:rsidRDefault="00B91F01" w:rsidP="00B91F01">
      <w:pPr>
        <w:pStyle w:val="BodyText"/>
        <w:numPr>
          <w:ilvl w:val="1"/>
          <w:numId w:val="28"/>
        </w:numPr>
        <w:spacing w:before="0" w:after="0" w:line="240" w:lineRule="auto"/>
        <w:rPr>
          <w:color w:val="000000" w:themeColor="text1"/>
        </w:rPr>
      </w:pPr>
      <w:r>
        <w:rPr>
          <w:color w:val="000000" w:themeColor="text1"/>
        </w:rPr>
        <w:t xml:space="preserve">functioning </w:t>
      </w:r>
      <w:r>
        <w:rPr>
          <w:color w:val="000000" w:themeColor="text1"/>
        </w:rPr>
        <w:tab/>
      </w:r>
      <w:r>
        <w:rPr>
          <w:color w:val="000000" w:themeColor="text1"/>
        </w:rPr>
        <w:tab/>
      </w:r>
      <w:r>
        <w:rPr>
          <w:color w:val="000000" w:themeColor="text1"/>
        </w:rPr>
        <w:tab/>
        <w:t>(including emp</w:t>
      </w:r>
      <w:r w:rsidR="00101B1F">
        <w:rPr>
          <w:color w:val="000000" w:themeColor="text1"/>
        </w:rPr>
        <w:t>loyment</w:t>
      </w:r>
      <w:r w:rsidR="00B40332">
        <w:rPr>
          <w:color w:val="000000" w:themeColor="text1"/>
        </w:rPr>
        <w:t xml:space="preserve"> and disability</w:t>
      </w:r>
      <w:r w:rsidR="003736DB">
        <w:rPr>
          <w:color w:val="000000" w:themeColor="text1"/>
        </w:rPr>
        <w:t xml:space="preserve"> scales</w:t>
      </w:r>
      <w:r w:rsidR="00101B1F">
        <w:rPr>
          <w:color w:val="000000" w:themeColor="text1"/>
        </w:rPr>
        <w:t>)</w:t>
      </w:r>
    </w:p>
    <w:p w14:paraId="61D07F9C" w14:textId="09753E77" w:rsidR="005E6840" w:rsidRDefault="00101B1F" w:rsidP="005E6840">
      <w:pPr>
        <w:pStyle w:val="BodyText"/>
        <w:numPr>
          <w:ilvl w:val="1"/>
          <w:numId w:val="28"/>
        </w:numPr>
        <w:spacing w:before="0" w:after="0" w:line="240" w:lineRule="auto"/>
        <w:rPr>
          <w:color w:val="000000" w:themeColor="text1"/>
        </w:rPr>
      </w:pPr>
      <w:r>
        <w:rPr>
          <w:color w:val="000000" w:themeColor="text1"/>
        </w:rPr>
        <w:t>qol</w:t>
      </w:r>
      <w:r w:rsidR="003736DB">
        <w:rPr>
          <w:color w:val="000000" w:themeColor="text1"/>
        </w:rPr>
        <w:t xml:space="preserve"> and hr.wol</w:t>
      </w:r>
      <w:r w:rsidR="005E6840">
        <w:rPr>
          <w:color w:val="000000" w:themeColor="text1"/>
        </w:rPr>
        <w:tab/>
      </w:r>
      <w:r w:rsidR="005E6840">
        <w:rPr>
          <w:color w:val="000000" w:themeColor="text1"/>
        </w:rPr>
        <w:tab/>
      </w:r>
      <w:r>
        <w:rPr>
          <w:color w:val="000000" w:themeColor="text1"/>
        </w:rPr>
        <w:tab/>
      </w:r>
      <w:r>
        <w:rPr>
          <w:color w:val="000000" w:themeColor="text1"/>
        </w:rPr>
        <w:tab/>
      </w:r>
      <w:r w:rsidR="005E6840">
        <w:rPr>
          <w:color w:val="000000" w:themeColor="text1"/>
        </w:rPr>
        <w:t>(</w:t>
      </w:r>
      <w:r>
        <w:rPr>
          <w:color w:val="000000" w:themeColor="text1"/>
        </w:rPr>
        <w:t>quality of life</w:t>
      </w:r>
      <w:r w:rsidR="005E6840">
        <w:rPr>
          <w:color w:val="000000" w:themeColor="text1"/>
        </w:rPr>
        <w:t>)</w:t>
      </w:r>
    </w:p>
    <w:p w14:paraId="54FD8D9C" w14:textId="6D831DC2" w:rsidR="005E6840" w:rsidRPr="007E1AB9" w:rsidRDefault="003736DB" w:rsidP="007E1AB9">
      <w:pPr>
        <w:pStyle w:val="BodyText"/>
        <w:numPr>
          <w:ilvl w:val="1"/>
          <w:numId w:val="28"/>
        </w:numPr>
        <w:spacing w:before="0" w:after="0" w:line="240" w:lineRule="auto"/>
        <w:rPr>
          <w:color w:val="000000" w:themeColor="text1"/>
        </w:rPr>
      </w:pPr>
      <w:r>
        <w:rPr>
          <w:color w:val="000000" w:themeColor="text1"/>
        </w:rPr>
        <w:t>dissociation</w:t>
      </w:r>
    </w:p>
    <w:p w14:paraId="1BB728AA" w14:textId="52F9C6C9" w:rsidR="0032588E" w:rsidRDefault="0032588E" w:rsidP="0032588E">
      <w:pPr>
        <w:pStyle w:val="BodyText"/>
        <w:numPr>
          <w:ilvl w:val="0"/>
          <w:numId w:val="28"/>
        </w:numPr>
        <w:spacing w:before="60" w:after="0" w:line="240" w:lineRule="auto"/>
        <w:ind w:left="714" w:hanging="357"/>
      </w:pPr>
      <w:r>
        <w:t xml:space="preserve">What </w:t>
      </w:r>
      <w:r w:rsidRPr="007E1AB9">
        <w:rPr>
          <w:i/>
          <w:iCs/>
        </w:rPr>
        <w:t>country</w:t>
      </w:r>
      <w:r>
        <w:t xml:space="preserve"> was the study conducted in?</w:t>
      </w:r>
    </w:p>
    <w:p w14:paraId="41B5201A" w14:textId="35C0B066" w:rsidR="00435C2A" w:rsidRDefault="00435C2A" w:rsidP="0032588E">
      <w:pPr>
        <w:pStyle w:val="BodyText"/>
        <w:numPr>
          <w:ilvl w:val="1"/>
          <w:numId w:val="30"/>
        </w:numPr>
        <w:spacing w:before="0" w:after="0" w:line="240" w:lineRule="auto"/>
        <w:rPr>
          <w:color w:val="000000" w:themeColor="text1"/>
        </w:rPr>
      </w:pPr>
      <w:r>
        <w:rPr>
          <w:color w:val="000000" w:themeColor="text1"/>
        </w:rPr>
        <w:t>US</w:t>
      </w:r>
      <w:r w:rsidR="00B05C93">
        <w:rPr>
          <w:color w:val="000000" w:themeColor="text1"/>
        </w:rPr>
        <w:t>A</w:t>
      </w:r>
    </w:p>
    <w:p w14:paraId="58D985AE" w14:textId="3EAB0394" w:rsidR="00D36A95" w:rsidRDefault="00435C2A" w:rsidP="0032588E">
      <w:pPr>
        <w:pStyle w:val="BodyText"/>
        <w:numPr>
          <w:ilvl w:val="1"/>
          <w:numId w:val="30"/>
        </w:numPr>
        <w:spacing w:before="0" w:after="0" w:line="240" w:lineRule="auto"/>
        <w:rPr>
          <w:color w:val="000000" w:themeColor="text1"/>
        </w:rPr>
      </w:pPr>
      <w:r w:rsidRPr="007E1AB9">
        <w:rPr>
          <w:color w:val="000000" w:themeColor="text1"/>
        </w:rPr>
        <w:t xml:space="preserve">UK </w:t>
      </w:r>
    </w:p>
    <w:p w14:paraId="75AF1149" w14:textId="6498AF63" w:rsidR="00B05C93" w:rsidRDefault="00B05C93" w:rsidP="0032588E">
      <w:pPr>
        <w:pStyle w:val="BodyText"/>
        <w:numPr>
          <w:ilvl w:val="1"/>
          <w:numId w:val="30"/>
        </w:numPr>
        <w:spacing w:before="0" w:after="0" w:line="240" w:lineRule="auto"/>
        <w:rPr>
          <w:color w:val="000000" w:themeColor="text1"/>
        </w:rPr>
      </w:pPr>
      <w:r>
        <w:rPr>
          <w:color w:val="000000" w:themeColor="text1"/>
        </w:rPr>
        <w:t>Canada</w:t>
      </w:r>
    </w:p>
    <w:p w14:paraId="3644634D" w14:textId="2A3D2E5A" w:rsidR="00E36E2F" w:rsidRDefault="00E36E2F" w:rsidP="0032588E">
      <w:pPr>
        <w:pStyle w:val="BodyText"/>
        <w:numPr>
          <w:ilvl w:val="1"/>
          <w:numId w:val="30"/>
        </w:numPr>
        <w:spacing w:before="0" w:after="0" w:line="240" w:lineRule="auto"/>
        <w:rPr>
          <w:color w:val="000000" w:themeColor="text1"/>
        </w:rPr>
      </w:pPr>
      <w:r>
        <w:rPr>
          <w:color w:val="000000" w:themeColor="text1"/>
        </w:rPr>
        <w:t>Germany</w:t>
      </w:r>
    </w:p>
    <w:p w14:paraId="4A9DAB29" w14:textId="63C5AA29" w:rsidR="00B05C93" w:rsidRPr="007E1AB9" w:rsidRDefault="003E5C2B" w:rsidP="007E1AB9">
      <w:pPr>
        <w:pStyle w:val="BodyText"/>
        <w:numPr>
          <w:ilvl w:val="1"/>
          <w:numId w:val="30"/>
        </w:numPr>
        <w:spacing w:before="0" w:after="0" w:line="240" w:lineRule="auto"/>
        <w:rPr>
          <w:color w:val="000000" w:themeColor="text1"/>
        </w:rPr>
      </w:pPr>
      <w:r>
        <w:rPr>
          <w:color w:val="000000" w:themeColor="text1"/>
        </w:rPr>
        <w:t>o</w:t>
      </w:r>
      <w:r w:rsidR="001F208B">
        <w:rPr>
          <w:color w:val="000000" w:themeColor="text1"/>
        </w:rPr>
        <w:t xml:space="preserve">ther </w:t>
      </w:r>
      <w:r w:rsidR="009E1A1C">
        <w:rPr>
          <w:color w:val="000000" w:themeColor="text1"/>
        </w:rPr>
        <w:tab/>
      </w:r>
      <w:r w:rsidR="009E1A1C">
        <w:rPr>
          <w:color w:val="000000" w:themeColor="text1"/>
        </w:rPr>
        <w:tab/>
      </w:r>
      <w:r w:rsidR="001F208B">
        <w:rPr>
          <w:color w:val="000000" w:themeColor="text1"/>
        </w:rPr>
        <w:t>(specify)</w:t>
      </w:r>
    </w:p>
    <w:p w14:paraId="19E9C321" w14:textId="17500D64" w:rsidR="00E6667D" w:rsidRDefault="0094094D" w:rsidP="00E6667D">
      <w:pPr>
        <w:pStyle w:val="BodyText"/>
        <w:numPr>
          <w:ilvl w:val="0"/>
          <w:numId w:val="28"/>
        </w:numPr>
        <w:spacing w:before="60" w:after="0" w:line="240" w:lineRule="auto"/>
        <w:ind w:left="714" w:hanging="357"/>
      </w:pPr>
      <w:r>
        <w:t>Was the study designed prospectively or retrospectively?</w:t>
      </w:r>
      <w:r w:rsidR="008644DE">
        <w:t xml:space="preserve"> (</w:t>
      </w:r>
      <w:proofErr w:type="gramStart"/>
      <w:r w:rsidR="008644DE" w:rsidRPr="00F36BC0">
        <w:rPr>
          <w:i/>
          <w:iCs/>
        </w:rPr>
        <w:t>design.time</w:t>
      </w:r>
      <w:proofErr w:type="gramEnd"/>
      <w:r w:rsidR="008644DE">
        <w:t>)</w:t>
      </w:r>
    </w:p>
    <w:p w14:paraId="13E71430" w14:textId="319A03AE" w:rsidR="0094094D" w:rsidRPr="007E1AB9" w:rsidRDefault="00006FDA" w:rsidP="0094094D">
      <w:pPr>
        <w:pStyle w:val="BodyText"/>
        <w:numPr>
          <w:ilvl w:val="1"/>
          <w:numId w:val="28"/>
        </w:numPr>
        <w:spacing w:before="0" w:after="0" w:line="240" w:lineRule="auto"/>
        <w:rPr>
          <w:color w:val="000000" w:themeColor="text1"/>
        </w:rPr>
      </w:pPr>
      <w:r>
        <w:t>p</w:t>
      </w:r>
      <w:r w:rsidR="0094094D">
        <w:t>rospective</w:t>
      </w:r>
    </w:p>
    <w:p w14:paraId="321A022A" w14:textId="59757102" w:rsidR="0094094D" w:rsidRPr="007E1AB9" w:rsidRDefault="00006FDA" w:rsidP="0094094D">
      <w:pPr>
        <w:pStyle w:val="BodyText"/>
        <w:numPr>
          <w:ilvl w:val="1"/>
          <w:numId w:val="28"/>
        </w:numPr>
        <w:spacing w:before="0" w:after="0" w:line="240" w:lineRule="auto"/>
        <w:rPr>
          <w:color w:val="000000" w:themeColor="text1"/>
        </w:rPr>
      </w:pPr>
      <w:r>
        <w:t>r</w:t>
      </w:r>
      <w:r w:rsidR="0094094D">
        <w:t>etrospectively</w:t>
      </w:r>
    </w:p>
    <w:p w14:paraId="46A970A2" w14:textId="18F0E67D" w:rsidR="0094094D" w:rsidRDefault="00006FDA" w:rsidP="0094094D">
      <w:pPr>
        <w:pStyle w:val="BodyText"/>
        <w:numPr>
          <w:ilvl w:val="1"/>
          <w:numId w:val="28"/>
        </w:numPr>
        <w:spacing w:before="0" w:after="0" w:line="240" w:lineRule="auto"/>
        <w:rPr>
          <w:color w:val="000000" w:themeColor="text1"/>
        </w:rPr>
      </w:pPr>
      <w:r>
        <w:rPr>
          <w:color w:val="000000" w:themeColor="text1"/>
        </w:rPr>
        <w:t>un</w:t>
      </w:r>
      <w:r w:rsidR="0094094D">
        <w:rPr>
          <w:color w:val="000000" w:themeColor="text1"/>
        </w:rPr>
        <w:t>clear</w:t>
      </w:r>
    </w:p>
    <w:p w14:paraId="252D5AD3" w14:textId="3D41FA07" w:rsidR="00AD6E20" w:rsidRDefault="00AD6E20" w:rsidP="00AD6E20">
      <w:pPr>
        <w:pStyle w:val="BodyText"/>
        <w:numPr>
          <w:ilvl w:val="0"/>
          <w:numId w:val="28"/>
        </w:numPr>
        <w:spacing w:before="60" w:after="0" w:line="240" w:lineRule="auto"/>
        <w:ind w:left="714" w:hanging="357"/>
      </w:pPr>
      <w:r>
        <w:t xml:space="preserve">What </w:t>
      </w:r>
      <w:r w:rsidRPr="007E1AB9">
        <w:rPr>
          <w:i/>
          <w:iCs/>
        </w:rPr>
        <w:t>setting</w:t>
      </w:r>
      <w:r>
        <w:t xml:space="preserve"> was the study conducted in?</w:t>
      </w:r>
    </w:p>
    <w:p w14:paraId="5802101E" w14:textId="6BB75612" w:rsidR="00AD6E20" w:rsidRPr="00F36BC0" w:rsidRDefault="00AD6E20" w:rsidP="00AD6E20">
      <w:pPr>
        <w:pStyle w:val="BodyText"/>
        <w:numPr>
          <w:ilvl w:val="1"/>
          <w:numId w:val="28"/>
        </w:numPr>
        <w:spacing w:before="0" w:after="0" w:line="240" w:lineRule="auto"/>
        <w:rPr>
          <w:color w:val="000000" w:themeColor="text1"/>
        </w:rPr>
      </w:pPr>
      <w:r>
        <w:t>outpatient</w:t>
      </w:r>
    </w:p>
    <w:p w14:paraId="623122F7" w14:textId="2EE3D51A" w:rsidR="00AD6E20" w:rsidRPr="00F36BC0" w:rsidRDefault="008206EF" w:rsidP="00AD6E20">
      <w:pPr>
        <w:pStyle w:val="BodyText"/>
        <w:numPr>
          <w:ilvl w:val="1"/>
          <w:numId w:val="28"/>
        </w:numPr>
        <w:spacing w:before="0" w:after="0" w:line="240" w:lineRule="auto"/>
        <w:rPr>
          <w:color w:val="000000" w:themeColor="text1"/>
        </w:rPr>
      </w:pPr>
      <w:r>
        <w:t>inpatient</w:t>
      </w:r>
      <w:r w:rsidR="00E64DB6">
        <w:tab/>
      </w:r>
      <w:r>
        <w:t xml:space="preserve"> (including residential and day patients)</w:t>
      </w:r>
    </w:p>
    <w:p w14:paraId="309B92A3" w14:textId="45D86871" w:rsidR="00AD6E20" w:rsidRDefault="00B751B4" w:rsidP="00B751B4">
      <w:pPr>
        <w:pStyle w:val="BodyText"/>
        <w:numPr>
          <w:ilvl w:val="1"/>
          <w:numId w:val="28"/>
        </w:numPr>
        <w:spacing w:before="0" w:after="0" w:line="240" w:lineRule="auto"/>
        <w:rPr>
          <w:color w:val="000000" w:themeColor="text1"/>
        </w:rPr>
      </w:pPr>
      <w:r>
        <w:rPr>
          <w:color w:val="000000" w:themeColor="text1"/>
        </w:rPr>
        <w:t>mixed</w:t>
      </w:r>
    </w:p>
    <w:p w14:paraId="1FFD59B0" w14:textId="0F70CEA4" w:rsidR="00D07F4E" w:rsidRDefault="00344175" w:rsidP="00D07F4E">
      <w:pPr>
        <w:pStyle w:val="BodyText"/>
        <w:numPr>
          <w:ilvl w:val="0"/>
          <w:numId w:val="28"/>
        </w:numPr>
        <w:spacing w:before="60" w:after="0" w:line="240" w:lineRule="auto"/>
        <w:ind w:left="714" w:hanging="357"/>
      </w:pPr>
      <w:r>
        <w:t xml:space="preserve">What was the primary </w:t>
      </w:r>
      <w:r w:rsidRPr="007E1AB9">
        <w:rPr>
          <w:i/>
          <w:iCs/>
        </w:rPr>
        <w:t>referr</w:t>
      </w:r>
      <w:r w:rsidR="00D93CC6">
        <w:rPr>
          <w:i/>
          <w:iCs/>
        </w:rPr>
        <w:t>er</w:t>
      </w:r>
      <w:r>
        <w:t xml:space="preserve">? </w:t>
      </w:r>
      <w:r w:rsidR="00E64DB6">
        <w:t>(</w:t>
      </w:r>
      <w:r w:rsidR="0075544A">
        <w:t>Go with the majority referrer</w:t>
      </w:r>
      <w:r w:rsidR="00E64DB6">
        <w:t>)</w:t>
      </w:r>
      <w:r w:rsidR="0075544A">
        <w:t>.</w:t>
      </w:r>
    </w:p>
    <w:p w14:paraId="55667B38" w14:textId="51298760" w:rsidR="00D07F4E" w:rsidRPr="00F36BC0" w:rsidRDefault="0075544A" w:rsidP="00D07F4E">
      <w:pPr>
        <w:pStyle w:val="BodyText"/>
        <w:numPr>
          <w:ilvl w:val="1"/>
          <w:numId w:val="28"/>
        </w:numPr>
        <w:spacing w:before="0" w:after="0" w:line="240" w:lineRule="auto"/>
        <w:rPr>
          <w:color w:val="000000" w:themeColor="text1"/>
        </w:rPr>
      </w:pPr>
      <w:r>
        <w:t xml:space="preserve">neurology </w:t>
      </w:r>
    </w:p>
    <w:p w14:paraId="5791FBB8" w14:textId="65B72115" w:rsidR="00D07F4E" w:rsidRPr="00F36BC0" w:rsidRDefault="0075544A" w:rsidP="00D07F4E">
      <w:pPr>
        <w:pStyle w:val="BodyText"/>
        <w:numPr>
          <w:ilvl w:val="1"/>
          <w:numId w:val="28"/>
        </w:numPr>
        <w:spacing w:before="0" w:after="0" w:line="240" w:lineRule="auto"/>
        <w:rPr>
          <w:color w:val="000000" w:themeColor="text1"/>
        </w:rPr>
      </w:pPr>
      <w:r>
        <w:t>psychiatry</w:t>
      </w:r>
    </w:p>
    <w:p w14:paraId="5336AD34" w14:textId="4E4F8D28" w:rsidR="003E5C2B" w:rsidRPr="00F36BC0" w:rsidRDefault="003E5C2B" w:rsidP="003E5C2B">
      <w:pPr>
        <w:pStyle w:val="BodyText"/>
        <w:numPr>
          <w:ilvl w:val="1"/>
          <w:numId w:val="28"/>
        </w:numPr>
        <w:spacing w:before="0" w:after="0" w:line="240" w:lineRule="auto"/>
        <w:rPr>
          <w:color w:val="000000" w:themeColor="text1"/>
        </w:rPr>
      </w:pPr>
      <w:r>
        <w:rPr>
          <w:color w:val="000000" w:themeColor="text1"/>
        </w:rPr>
        <w:t xml:space="preserve">other </w:t>
      </w:r>
      <w:r w:rsidR="00E64DB6">
        <w:rPr>
          <w:color w:val="000000" w:themeColor="text1"/>
        </w:rPr>
        <w:tab/>
      </w:r>
      <w:r w:rsidR="00E64DB6">
        <w:rPr>
          <w:color w:val="000000" w:themeColor="text1"/>
        </w:rPr>
        <w:tab/>
      </w:r>
      <w:r>
        <w:rPr>
          <w:color w:val="000000" w:themeColor="text1"/>
        </w:rPr>
        <w:t>(specify)</w:t>
      </w:r>
    </w:p>
    <w:p w14:paraId="4A0B286F" w14:textId="60209576" w:rsidR="00005CC6" w:rsidRDefault="00D46FD6" w:rsidP="00005CC6">
      <w:pPr>
        <w:pStyle w:val="BodyText"/>
        <w:numPr>
          <w:ilvl w:val="0"/>
          <w:numId w:val="28"/>
        </w:numPr>
        <w:spacing w:before="60" w:after="0" w:line="240" w:lineRule="auto"/>
        <w:ind w:left="714" w:hanging="357"/>
      </w:pPr>
      <w:r>
        <w:t xml:space="preserve">What form of </w:t>
      </w:r>
      <w:r w:rsidRPr="007E1AB9">
        <w:rPr>
          <w:i/>
          <w:iCs/>
        </w:rPr>
        <w:t>analysis</w:t>
      </w:r>
      <w:r>
        <w:t xml:space="preserve"> did the study employ?</w:t>
      </w:r>
    </w:p>
    <w:p w14:paraId="3BF0F199" w14:textId="5123654F" w:rsidR="00D46FD6" w:rsidRDefault="00E36E2F" w:rsidP="00D46FD6">
      <w:pPr>
        <w:pStyle w:val="BodyText"/>
        <w:numPr>
          <w:ilvl w:val="1"/>
          <w:numId w:val="28"/>
        </w:numPr>
        <w:spacing w:before="60" w:after="0" w:line="240" w:lineRule="auto"/>
      </w:pPr>
      <w:r>
        <w:t>I</w:t>
      </w:r>
      <w:r w:rsidR="00E37F93">
        <w:t>ntention</w:t>
      </w:r>
      <w:r>
        <w:t>-to-treat</w:t>
      </w:r>
      <w:r w:rsidR="00E37F93">
        <w:t xml:space="preserve"> </w:t>
      </w:r>
      <w:r w:rsidR="009E1A1C">
        <w:tab/>
      </w:r>
      <w:r w:rsidR="00E37F93">
        <w:t>(</w:t>
      </w:r>
      <w:r w:rsidR="00604B2D">
        <w:t>I</w:t>
      </w:r>
      <w:r w:rsidR="00D46FD6">
        <w:t xml:space="preserve">ncluding those lost to </w:t>
      </w:r>
      <w:r w:rsidR="009E1A1C">
        <w:t>f</w:t>
      </w:r>
      <w:r w:rsidR="00D46FD6">
        <w:t>ollow up</w:t>
      </w:r>
      <w:r w:rsidR="00E37F93">
        <w:t>)</w:t>
      </w:r>
      <w:r w:rsidR="00D46FD6">
        <w:t>.</w:t>
      </w:r>
    </w:p>
    <w:p w14:paraId="7CB715BE" w14:textId="37CA1366" w:rsidR="00BA1B84" w:rsidRDefault="00E64DB6" w:rsidP="00656CFA">
      <w:pPr>
        <w:pStyle w:val="BodyText"/>
        <w:numPr>
          <w:ilvl w:val="1"/>
          <w:numId w:val="28"/>
        </w:numPr>
        <w:spacing w:before="60" w:after="0" w:line="240" w:lineRule="auto"/>
      </w:pPr>
      <w:r>
        <w:t>c</w:t>
      </w:r>
      <w:r w:rsidR="00D46FD6">
        <w:t>ompleters (exclusion of patients lost to follow up).</w:t>
      </w:r>
    </w:p>
    <w:p w14:paraId="11A71985" w14:textId="6B82FADC" w:rsidR="00E11E4D" w:rsidRPr="007E1AB9" w:rsidRDefault="007400E4" w:rsidP="007E1AB9">
      <w:pPr>
        <w:pStyle w:val="BodyText"/>
        <w:spacing w:before="60" w:after="60" w:line="240" w:lineRule="auto"/>
        <w:ind w:firstLine="0"/>
        <w:rPr>
          <w:b/>
          <w:bCs/>
        </w:rPr>
      </w:pPr>
      <w:r>
        <w:rPr>
          <w:b/>
          <w:bCs/>
        </w:rPr>
        <w:t>Participant</w:t>
      </w:r>
      <w:r w:rsidR="00E11E4D">
        <w:rPr>
          <w:b/>
          <w:bCs/>
        </w:rPr>
        <w:t xml:space="preserve"> </w:t>
      </w:r>
      <w:r w:rsidR="00E11E4D" w:rsidRPr="00E11E4D">
        <w:rPr>
          <w:b/>
          <w:bCs/>
        </w:rPr>
        <w:t>variables</w:t>
      </w:r>
    </w:p>
    <w:p w14:paraId="1668D1F0" w14:textId="69839271" w:rsidR="00BA1B84" w:rsidRDefault="00BA1B84" w:rsidP="00BA1B84">
      <w:pPr>
        <w:pStyle w:val="BodyText"/>
        <w:numPr>
          <w:ilvl w:val="0"/>
          <w:numId w:val="28"/>
        </w:numPr>
        <w:spacing w:before="60" w:after="0" w:line="240" w:lineRule="auto"/>
        <w:ind w:left="714" w:hanging="357"/>
      </w:pPr>
      <w:r>
        <w:t xml:space="preserve">How many people </w:t>
      </w:r>
      <w:r w:rsidR="003C5589">
        <w:t>are reported for the sample characteristics</w:t>
      </w:r>
      <w:r>
        <w:t>?</w:t>
      </w:r>
      <w:r w:rsidR="003C5589">
        <w:t xml:space="preserve"> </w:t>
      </w:r>
      <w:r w:rsidR="00EB5847">
        <w:t>(</w:t>
      </w:r>
      <w:proofErr w:type="gramStart"/>
      <w:r w:rsidR="00EB5847">
        <w:rPr>
          <w:i/>
          <w:iCs/>
        </w:rPr>
        <w:t>sample.n</w:t>
      </w:r>
      <w:proofErr w:type="gramEnd"/>
      <w:r w:rsidR="00EB5847">
        <w:t xml:space="preserve">). </w:t>
      </w:r>
      <w:r w:rsidR="00EB5847" w:rsidRPr="007E1AB9">
        <w:rPr>
          <w:i/>
          <w:iCs/>
        </w:rPr>
        <w:t>N</w:t>
      </w:r>
      <w:r w:rsidR="003C5589" w:rsidRPr="007E1AB9">
        <w:rPr>
          <w:i/>
          <w:iCs/>
        </w:rPr>
        <w:t>ot</w:t>
      </w:r>
      <w:r w:rsidR="00EB5847" w:rsidRPr="007E1AB9">
        <w:rPr>
          <w:i/>
          <w:iCs/>
        </w:rPr>
        <w:t>e.</w:t>
      </w:r>
      <w:r w:rsidR="003C5589">
        <w:t xml:space="preserve"> </w:t>
      </w:r>
      <w:r w:rsidR="00F1023D">
        <w:t xml:space="preserve">Sample </w:t>
      </w:r>
      <w:r w:rsidR="00F1023D" w:rsidRPr="007E1AB9">
        <w:rPr>
          <w:i/>
          <w:iCs/>
        </w:rPr>
        <w:t>n</w:t>
      </w:r>
      <w:r w:rsidR="00F1023D">
        <w:rPr>
          <w:i/>
          <w:iCs/>
        </w:rPr>
        <w:t xml:space="preserve"> </w:t>
      </w:r>
      <w:r w:rsidR="00F1023D" w:rsidRPr="007E1AB9">
        <w:t xml:space="preserve">may </w:t>
      </w:r>
      <w:r w:rsidR="00F1023D">
        <w:t>not</w:t>
      </w:r>
      <w:r w:rsidR="00F1023D" w:rsidRPr="007E1AB9">
        <w:t xml:space="preserve"> </w:t>
      </w:r>
      <w:r w:rsidR="003C5589" w:rsidRPr="00F1023D">
        <w:t xml:space="preserve">necessarily </w:t>
      </w:r>
      <w:r w:rsidR="00F1023D">
        <w:t xml:space="preserve">by </w:t>
      </w:r>
      <w:r w:rsidR="003C5589" w:rsidRPr="00F1023D">
        <w:t xml:space="preserve">the </w:t>
      </w:r>
      <w:r w:rsidR="00F1023D">
        <w:t xml:space="preserve">same as the </w:t>
      </w:r>
      <w:r w:rsidR="00F1023D" w:rsidRPr="007E1AB9">
        <w:rPr>
          <w:i/>
          <w:iCs/>
        </w:rPr>
        <w:t>n</w:t>
      </w:r>
      <w:r w:rsidR="003C5589" w:rsidRPr="00F1023D">
        <w:t xml:space="preserve"> analaysed</w:t>
      </w:r>
    </w:p>
    <w:p w14:paraId="5705CB67" w14:textId="5D5C6AE2" w:rsidR="004B4544" w:rsidRPr="00F1023D" w:rsidRDefault="004B4544" w:rsidP="004B4544">
      <w:pPr>
        <w:pStyle w:val="BodyText"/>
        <w:numPr>
          <w:ilvl w:val="0"/>
          <w:numId w:val="28"/>
        </w:numPr>
        <w:spacing w:before="60" w:after="0" w:line="240" w:lineRule="auto"/>
        <w:ind w:left="714" w:hanging="357"/>
      </w:pPr>
      <w:r>
        <w:t xml:space="preserve">What is the mean age </w:t>
      </w:r>
      <w:r w:rsidR="00951234">
        <w:t>(</w:t>
      </w:r>
      <w:r w:rsidR="00951234">
        <w:rPr>
          <w:i/>
          <w:iCs/>
        </w:rPr>
        <w:t>sample.age.m</w:t>
      </w:r>
      <w:r w:rsidR="00951234">
        <w:t xml:space="preserve">) and standard </w:t>
      </w:r>
      <w:r w:rsidR="00427EC9">
        <w:t>deviation (</w:t>
      </w:r>
      <w:r w:rsidR="00427EC9">
        <w:rPr>
          <w:i/>
          <w:iCs/>
        </w:rPr>
        <w:t>sample.age.sd</w:t>
      </w:r>
      <w:r w:rsidR="00427EC9">
        <w:t>)?</w:t>
      </w:r>
      <w:r w:rsidR="00951234">
        <w:t xml:space="preserve"> </w:t>
      </w:r>
      <w:r>
        <w:t xml:space="preserve">reported for the </w:t>
      </w:r>
      <w:r w:rsidR="00951234">
        <w:t>sample?</w:t>
      </w:r>
    </w:p>
    <w:p w14:paraId="4F38F904" w14:textId="3C9B2ED0" w:rsidR="004B4544" w:rsidRDefault="00427EC9" w:rsidP="00BA1B84">
      <w:pPr>
        <w:pStyle w:val="BodyText"/>
        <w:numPr>
          <w:ilvl w:val="0"/>
          <w:numId w:val="28"/>
        </w:numPr>
        <w:spacing w:before="60" w:after="0" w:line="240" w:lineRule="auto"/>
        <w:ind w:left="714" w:hanging="357"/>
      </w:pPr>
      <w:r>
        <w:t xml:space="preserve">How many </w:t>
      </w:r>
      <w:r w:rsidRPr="007E1AB9">
        <w:rPr>
          <w:i/>
          <w:iCs/>
        </w:rPr>
        <w:t>females</w:t>
      </w:r>
      <w:r>
        <w:t xml:space="preserve"> were reported in the sample characteristics?</w:t>
      </w:r>
      <w:r w:rsidR="00BE699D">
        <w:t xml:space="preserve"> And what </w:t>
      </w:r>
      <w:r w:rsidR="008844D8">
        <w:t>proportion (%) of the sample was female (</w:t>
      </w:r>
      <w:proofErr w:type="gramStart"/>
      <w:r w:rsidR="008844D8" w:rsidRPr="007E1AB9">
        <w:rPr>
          <w:i/>
          <w:iCs/>
        </w:rPr>
        <w:t>female.rate</w:t>
      </w:r>
      <w:proofErr w:type="gramEnd"/>
      <w:r w:rsidR="008844D8">
        <w:t>)</w:t>
      </w:r>
      <w:r w:rsidR="00444484">
        <w:t>.</w:t>
      </w:r>
    </w:p>
    <w:p w14:paraId="4500085F" w14:textId="4E9019AA" w:rsidR="00444484" w:rsidRPr="00F1023D" w:rsidRDefault="00444484" w:rsidP="00444484">
      <w:pPr>
        <w:pStyle w:val="BodyText"/>
        <w:numPr>
          <w:ilvl w:val="0"/>
          <w:numId w:val="28"/>
        </w:numPr>
        <w:spacing w:before="60" w:after="0" w:line="240" w:lineRule="auto"/>
        <w:ind w:left="714" w:hanging="357"/>
      </w:pPr>
      <w:r>
        <w:t xml:space="preserve">How many </w:t>
      </w:r>
      <w:r w:rsidR="00A31587">
        <w:rPr>
          <w:i/>
          <w:iCs/>
        </w:rPr>
        <w:t>Caucasian</w:t>
      </w:r>
      <w:r>
        <w:rPr>
          <w:i/>
          <w:iCs/>
        </w:rPr>
        <w:t xml:space="preserve"> minorities</w:t>
      </w:r>
      <w:r>
        <w:t xml:space="preserve"> were reported in the sample characteristics? And what proportion (%) of the sample were </w:t>
      </w:r>
      <w:r w:rsidRPr="007E1AB9">
        <w:t>ethnic minorities</w:t>
      </w:r>
      <w:r>
        <w:t xml:space="preserve"> (</w:t>
      </w:r>
      <w:proofErr w:type="gramStart"/>
      <w:r>
        <w:rPr>
          <w:i/>
          <w:iCs/>
        </w:rPr>
        <w:t>minori</w:t>
      </w:r>
      <w:r w:rsidR="006F4E58">
        <w:rPr>
          <w:i/>
          <w:iCs/>
        </w:rPr>
        <w:t>ties</w:t>
      </w:r>
      <w:r w:rsidRPr="00F36BC0">
        <w:rPr>
          <w:i/>
          <w:iCs/>
        </w:rPr>
        <w:t>.rate</w:t>
      </w:r>
      <w:proofErr w:type="gramEnd"/>
      <w:r>
        <w:t>).</w:t>
      </w:r>
    </w:p>
    <w:p w14:paraId="13435B24" w14:textId="6075AA7A" w:rsidR="006373D6" w:rsidRPr="00F1023D" w:rsidRDefault="006373D6" w:rsidP="006373D6">
      <w:pPr>
        <w:pStyle w:val="BodyText"/>
        <w:numPr>
          <w:ilvl w:val="0"/>
          <w:numId w:val="28"/>
        </w:numPr>
        <w:spacing w:before="60" w:after="0" w:line="240" w:lineRule="auto"/>
        <w:ind w:left="714" w:hanging="357"/>
      </w:pPr>
      <w:r>
        <w:lastRenderedPageBreak/>
        <w:t xml:space="preserve">How many </w:t>
      </w:r>
      <w:r>
        <w:rPr>
          <w:i/>
          <w:iCs/>
        </w:rPr>
        <w:t>unemployed</w:t>
      </w:r>
      <w:r>
        <w:t xml:space="preserve"> </w:t>
      </w:r>
      <w:r w:rsidR="00334C6F">
        <w:t xml:space="preserve">patients </w:t>
      </w:r>
      <w:r>
        <w:t xml:space="preserve">were reported in the sample characteristics? And what proportion (%) of the sample were </w:t>
      </w:r>
      <w:r w:rsidRPr="00F36BC0">
        <w:t>ethnic minorities</w:t>
      </w:r>
      <w:r>
        <w:t xml:space="preserve"> (</w:t>
      </w:r>
      <w:proofErr w:type="gramStart"/>
      <w:r w:rsidR="000F07BE">
        <w:rPr>
          <w:i/>
          <w:iCs/>
        </w:rPr>
        <w:t>unemployed</w:t>
      </w:r>
      <w:r w:rsidRPr="00F36BC0">
        <w:rPr>
          <w:i/>
          <w:iCs/>
        </w:rPr>
        <w:t>.rate</w:t>
      </w:r>
      <w:proofErr w:type="gramEnd"/>
      <w:r>
        <w:t>).</w:t>
      </w:r>
      <w:r w:rsidR="00334C6F">
        <w:t xml:space="preserve"> Note that we </w:t>
      </w:r>
      <w:r w:rsidR="00334C6F" w:rsidRPr="007E1AB9">
        <w:rPr>
          <w:u w:val="single"/>
        </w:rPr>
        <w:t>do not</w:t>
      </w:r>
      <w:r w:rsidR="00334C6F">
        <w:rPr>
          <w:u w:val="single"/>
        </w:rPr>
        <w:t xml:space="preserve"> </w:t>
      </w:r>
      <w:r w:rsidR="005D7D18">
        <w:t>include</w:t>
      </w:r>
      <w:r w:rsidR="00334C6F">
        <w:t xml:space="preserve"> students, retired, or </w:t>
      </w:r>
      <w:r w:rsidR="005D7D18">
        <w:t>part-time</w:t>
      </w:r>
      <w:r w:rsidR="0053485A">
        <w:t xml:space="preserve"> employees in unemployed.</w:t>
      </w:r>
    </w:p>
    <w:p w14:paraId="38553FB1" w14:textId="45372105" w:rsidR="000F07BE" w:rsidRDefault="000F07BE" w:rsidP="000F07BE">
      <w:pPr>
        <w:pStyle w:val="BodyText"/>
        <w:numPr>
          <w:ilvl w:val="0"/>
          <w:numId w:val="28"/>
        </w:numPr>
        <w:spacing w:before="60" w:after="0" w:line="240" w:lineRule="auto"/>
        <w:ind w:left="714" w:hanging="357"/>
      </w:pPr>
      <w:r>
        <w:t xml:space="preserve">How many </w:t>
      </w:r>
      <w:r>
        <w:rPr>
          <w:i/>
          <w:iCs/>
        </w:rPr>
        <w:t>married</w:t>
      </w:r>
      <w:r>
        <w:t xml:space="preserve"> patients were reported in the sample characteristics? And what proportion (%) of the sample were married</w:t>
      </w:r>
      <w:r w:rsidRPr="00F36BC0">
        <w:t xml:space="preserve"> </w:t>
      </w:r>
      <w:r>
        <w:t>(</w:t>
      </w:r>
      <w:proofErr w:type="gramStart"/>
      <w:r>
        <w:rPr>
          <w:i/>
          <w:iCs/>
        </w:rPr>
        <w:t>married</w:t>
      </w:r>
      <w:r w:rsidRPr="00F36BC0">
        <w:rPr>
          <w:i/>
          <w:iCs/>
        </w:rPr>
        <w:t>.rate</w:t>
      </w:r>
      <w:proofErr w:type="gramEnd"/>
      <w:r>
        <w:t>).</w:t>
      </w:r>
    </w:p>
    <w:p w14:paraId="44856FD6" w14:textId="74572408" w:rsidR="00E8197B" w:rsidRPr="00BA4B20" w:rsidRDefault="00FD22CD" w:rsidP="00E8197B">
      <w:pPr>
        <w:pStyle w:val="BodyText"/>
        <w:numPr>
          <w:ilvl w:val="0"/>
          <w:numId w:val="28"/>
        </w:numPr>
        <w:spacing w:before="60" w:after="0" w:line="240" w:lineRule="auto"/>
        <w:ind w:left="714" w:hanging="357"/>
        <w:rPr>
          <w:lang w:val="fr-FR"/>
        </w:rPr>
      </w:pPr>
      <w:r>
        <w:t xml:space="preserve">What </w:t>
      </w:r>
      <w:proofErr w:type="gramStart"/>
      <w:r>
        <w:t>was</w:t>
      </w:r>
      <w:proofErr w:type="gramEnd"/>
      <w:r>
        <w:t xml:space="preserve"> the method use for diagnosis? </w:t>
      </w:r>
      <w:r w:rsidRPr="00BA4B20">
        <w:rPr>
          <w:lang w:val="fr-FR"/>
        </w:rPr>
        <w:t>(</w:t>
      </w:r>
      <w:proofErr w:type="gramStart"/>
      <w:r w:rsidRPr="00BA4B20">
        <w:rPr>
          <w:i/>
          <w:iCs/>
          <w:lang w:val="fr-FR"/>
        </w:rPr>
        <w:t>seizure.diagnosis</w:t>
      </w:r>
      <w:proofErr w:type="gramEnd"/>
      <w:r w:rsidRPr="00BA4B20">
        <w:rPr>
          <w:lang w:val="fr-FR"/>
        </w:rPr>
        <w:t>)</w:t>
      </w:r>
      <w:r w:rsidR="00E8197B" w:rsidRPr="00BA4B20">
        <w:rPr>
          <w:lang w:val="fr-FR"/>
        </w:rPr>
        <w:t xml:space="preserve"> as per the ILAE minimum standards (La France et al., 2013)</w:t>
      </w:r>
    </w:p>
    <w:p w14:paraId="4E2036CA" w14:textId="77777777" w:rsidR="00E8197B" w:rsidRDefault="00E8197B" w:rsidP="00E8197B">
      <w:pPr>
        <w:pStyle w:val="BodyText"/>
        <w:numPr>
          <w:ilvl w:val="1"/>
          <w:numId w:val="28"/>
        </w:numPr>
        <w:spacing w:before="60" w:after="0" w:line="240" w:lineRule="auto"/>
      </w:pPr>
      <w:proofErr w:type="gramStart"/>
      <w:r>
        <w:t>Possible  -</w:t>
      </w:r>
      <w:proofErr w:type="gramEnd"/>
      <w:r>
        <w:t xml:space="preserve"> witnessed by others</w:t>
      </w:r>
    </w:p>
    <w:p w14:paraId="44E2B940" w14:textId="77777777" w:rsidR="00E8197B" w:rsidRDefault="00E8197B" w:rsidP="00E8197B">
      <w:pPr>
        <w:pStyle w:val="BodyText"/>
        <w:numPr>
          <w:ilvl w:val="1"/>
          <w:numId w:val="28"/>
        </w:numPr>
        <w:spacing w:before="60" w:after="0" w:line="240" w:lineRule="auto"/>
      </w:pPr>
      <w:proofErr w:type="gramStart"/>
      <w:r>
        <w:t>Probable  -</w:t>
      </w:r>
      <w:proofErr w:type="gramEnd"/>
      <w:r>
        <w:t xml:space="preserve"> witnessed by clinician </w:t>
      </w:r>
    </w:p>
    <w:p w14:paraId="48E9AC3C" w14:textId="77777777" w:rsidR="00E8197B" w:rsidRDefault="00E8197B" w:rsidP="00E8197B">
      <w:pPr>
        <w:pStyle w:val="BodyText"/>
        <w:numPr>
          <w:ilvl w:val="1"/>
          <w:numId w:val="28"/>
        </w:numPr>
        <w:spacing w:before="60" w:after="0" w:line="240" w:lineRule="auto"/>
      </w:pPr>
      <w:r>
        <w:t>Clinically established – witnessed by clinician and EEG</w:t>
      </w:r>
    </w:p>
    <w:p w14:paraId="4781476C" w14:textId="77777777" w:rsidR="00E8197B" w:rsidRDefault="00E8197B" w:rsidP="00E8197B">
      <w:pPr>
        <w:pStyle w:val="BodyText"/>
        <w:numPr>
          <w:ilvl w:val="1"/>
          <w:numId w:val="28"/>
        </w:numPr>
        <w:spacing w:before="60" w:after="0" w:line="240" w:lineRule="auto"/>
      </w:pPr>
      <w:proofErr w:type="gramStart"/>
      <w:r>
        <w:t>Documented  -</w:t>
      </w:r>
      <w:proofErr w:type="gramEnd"/>
      <w:r>
        <w:t xml:space="preserve"> video EEG </w:t>
      </w:r>
    </w:p>
    <w:p w14:paraId="0A816673" w14:textId="2A893640" w:rsidR="00E11E4D" w:rsidRPr="007E1AB9" w:rsidRDefault="00E11E4D" w:rsidP="009A706F">
      <w:pPr>
        <w:pStyle w:val="BodyText"/>
        <w:spacing w:before="60" w:after="0" w:line="240" w:lineRule="auto"/>
        <w:ind w:firstLine="0"/>
        <w:rPr>
          <w:b/>
          <w:bCs/>
        </w:rPr>
      </w:pPr>
      <w:r>
        <w:rPr>
          <w:b/>
          <w:bCs/>
        </w:rPr>
        <w:t xml:space="preserve">Treatment </w:t>
      </w:r>
      <w:r w:rsidRPr="00F36BC0">
        <w:rPr>
          <w:b/>
          <w:bCs/>
        </w:rPr>
        <w:t>variables</w:t>
      </w:r>
    </w:p>
    <w:p w14:paraId="59595CD3" w14:textId="32A1331F" w:rsidR="00444484" w:rsidRDefault="00666B56" w:rsidP="00BA1B84">
      <w:pPr>
        <w:pStyle w:val="BodyText"/>
        <w:numPr>
          <w:ilvl w:val="0"/>
          <w:numId w:val="28"/>
        </w:numPr>
        <w:spacing w:before="60" w:after="0" w:line="240" w:lineRule="auto"/>
        <w:ind w:left="714" w:hanging="357"/>
      </w:pPr>
      <w:r>
        <w:t>What modality of psychological treatment was delivered?</w:t>
      </w:r>
      <w:r w:rsidR="002D6877">
        <w:t xml:space="preserve"> (</w:t>
      </w:r>
      <w:r w:rsidR="002D6877">
        <w:rPr>
          <w:i/>
          <w:iCs/>
        </w:rPr>
        <w:t>modality)</w:t>
      </w:r>
    </w:p>
    <w:p w14:paraId="5734465E" w14:textId="2AD80C42" w:rsidR="00666B56" w:rsidRDefault="00FF2C60" w:rsidP="00666B56">
      <w:pPr>
        <w:pStyle w:val="BodyText"/>
        <w:numPr>
          <w:ilvl w:val="1"/>
          <w:numId w:val="28"/>
        </w:numPr>
        <w:spacing w:before="0" w:after="0" w:line="240" w:lineRule="auto"/>
        <w:rPr>
          <w:color w:val="000000" w:themeColor="text1"/>
        </w:rPr>
      </w:pPr>
      <w:r>
        <w:rPr>
          <w:color w:val="000000" w:themeColor="text1"/>
        </w:rPr>
        <w:t>CBT</w:t>
      </w:r>
    </w:p>
    <w:p w14:paraId="4CD37112" w14:textId="41C7AC8E" w:rsidR="00FF2C60" w:rsidRDefault="00FF2C60" w:rsidP="00666B56">
      <w:pPr>
        <w:pStyle w:val="BodyText"/>
        <w:numPr>
          <w:ilvl w:val="1"/>
          <w:numId w:val="28"/>
        </w:numPr>
        <w:spacing w:before="0" w:after="0" w:line="240" w:lineRule="auto"/>
        <w:rPr>
          <w:color w:val="000000" w:themeColor="text1"/>
        </w:rPr>
      </w:pPr>
      <w:r>
        <w:rPr>
          <w:color w:val="000000" w:themeColor="text1"/>
        </w:rPr>
        <w:t>behavioural</w:t>
      </w:r>
    </w:p>
    <w:p w14:paraId="0B7C760B" w14:textId="12238890" w:rsidR="00666B56" w:rsidRDefault="00FF2C60" w:rsidP="00666B56">
      <w:pPr>
        <w:pStyle w:val="BodyText"/>
        <w:numPr>
          <w:ilvl w:val="1"/>
          <w:numId w:val="28"/>
        </w:numPr>
        <w:spacing w:before="0" w:after="0" w:line="240" w:lineRule="auto"/>
        <w:rPr>
          <w:color w:val="000000" w:themeColor="text1"/>
        </w:rPr>
      </w:pPr>
      <w:r>
        <w:rPr>
          <w:color w:val="000000" w:themeColor="text1"/>
        </w:rPr>
        <w:t>p</w:t>
      </w:r>
      <w:r w:rsidR="007C1B24">
        <w:rPr>
          <w:color w:val="000000" w:themeColor="text1"/>
        </w:rPr>
        <w:t xml:space="preserve">sychodynamic </w:t>
      </w:r>
      <w:r>
        <w:rPr>
          <w:color w:val="000000" w:themeColor="text1"/>
        </w:rPr>
        <w:tab/>
      </w:r>
      <w:r w:rsidR="007C1B24">
        <w:rPr>
          <w:color w:val="000000" w:themeColor="text1"/>
        </w:rPr>
        <w:t>(i.e., analytical)</w:t>
      </w:r>
    </w:p>
    <w:p w14:paraId="16CEADBC" w14:textId="59C3BCB9" w:rsidR="007C1B24" w:rsidRDefault="00FF2C60" w:rsidP="00666B56">
      <w:pPr>
        <w:pStyle w:val="BodyText"/>
        <w:numPr>
          <w:ilvl w:val="1"/>
          <w:numId w:val="28"/>
        </w:numPr>
        <w:spacing w:before="0" w:after="0" w:line="240" w:lineRule="auto"/>
        <w:rPr>
          <w:color w:val="000000" w:themeColor="text1"/>
        </w:rPr>
      </w:pPr>
      <w:r>
        <w:rPr>
          <w:color w:val="000000" w:themeColor="text1"/>
        </w:rPr>
        <w:t>i</w:t>
      </w:r>
      <w:r w:rsidR="007C1B24">
        <w:rPr>
          <w:color w:val="000000" w:themeColor="text1"/>
        </w:rPr>
        <w:t>ntegrative</w:t>
      </w:r>
      <w:r>
        <w:rPr>
          <w:color w:val="000000" w:themeColor="text1"/>
        </w:rPr>
        <w:tab/>
      </w:r>
      <w:r>
        <w:rPr>
          <w:color w:val="000000" w:themeColor="text1"/>
        </w:rPr>
        <w:tab/>
        <w:t>(i.e., Schema and CAT)</w:t>
      </w:r>
    </w:p>
    <w:p w14:paraId="2566D674" w14:textId="6060C7D5" w:rsidR="007C1B24" w:rsidRDefault="001C10B1" w:rsidP="00666B56">
      <w:pPr>
        <w:pStyle w:val="BodyText"/>
        <w:numPr>
          <w:ilvl w:val="1"/>
          <w:numId w:val="28"/>
        </w:numPr>
        <w:spacing w:before="0" w:after="0" w:line="240" w:lineRule="auto"/>
        <w:rPr>
          <w:color w:val="000000" w:themeColor="text1"/>
        </w:rPr>
      </w:pPr>
      <w:r>
        <w:rPr>
          <w:color w:val="000000" w:themeColor="text1"/>
        </w:rPr>
        <w:t>c</w:t>
      </w:r>
      <w:r w:rsidR="00FF2C60">
        <w:rPr>
          <w:color w:val="000000" w:themeColor="text1"/>
        </w:rPr>
        <w:t>ounselling</w:t>
      </w:r>
      <w:r>
        <w:rPr>
          <w:color w:val="000000" w:themeColor="text1"/>
        </w:rPr>
        <w:tab/>
      </w:r>
      <w:r>
        <w:rPr>
          <w:color w:val="000000" w:themeColor="text1"/>
        </w:rPr>
        <w:tab/>
        <w:t>(including couples counselling)</w:t>
      </w:r>
    </w:p>
    <w:p w14:paraId="7257C894" w14:textId="0A744CF3" w:rsidR="001C10B1" w:rsidRDefault="001C10B1" w:rsidP="00666B56">
      <w:pPr>
        <w:pStyle w:val="BodyText"/>
        <w:numPr>
          <w:ilvl w:val="1"/>
          <w:numId w:val="28"/>
        </w:numPr>
        <w:spacing w:before="0" w:after="0" w:line="240" w:lineRule="auto"/>
        <w:rPr>
          <w:color w:val="000000" w:themeColor="text1"/>
        </w:rPr>
      </w:pPr>
      <w:r>
        <w:rPr>
          <w:color w:val="000000" w:themeColor="text1"/>
        </w:rPr>
        <w:t>systemic family therapy</w:t>
      </w:r>
    </w:p>
    <w:p w14:paraId="2AB8C73E" w14:textId="7DE883FE" w:rsidR="00E8197B" w:rsidRDefault="00E8197B" w:rsidP="00666B56">
      <w:pPr>
        <w:pStyle w:val="BodyText"/>
        <w:numPr>
          <w:ilvl w:val="1"/>
          <w:numId w:val="28"/>
        </w:numPr>
        <w:spacing w:before="0" w:after="0" w:line="240" w:lineRule="auto"/>
        <w:rPr>
          <w:color w:val="000000" w:themeColor="text1"/>
        </w:rPr>
      </w:pPr>
      <w:r>
        <w:rPr>
          <w:color w:val="000000" w:themeColor="text1"/>
        </w:rPr>
        <w:t>third wave CBT</w:t>
      </w:r>
      <w:r w:rsidR="003C007C">
        <w:rPr>
          <w:color w:val="000000" w:themeColor="text1"/>
        </w:rPr>
        <w:t xml:space="preserve"> (CFT, ACT)</w:t>
      </w:r>
    </w:p>
    <w:p w14:paraId="62EEBB66" w14:textId="6AC86D57" w:rsidR="004B3A5E" w:rsidRDefault="004B3A5E" w:rsidP="00666B56">
      <w:pPr>
        <w:pStyle w:val="BodyText"/>
        <w:numPr>
          <w:ilvl w:val="1"/>
          <w:numId w:val="28"/>
        </w:numPr>
        <w:spacing w:before="0" w:after="0" w:line="240" w:lineRule="auto"/>
        <w:rPr>
          <w:color w:val="000000" w:themeColor="text1"/>
        </w:rPr>
      </w:pPr>
      <w:r>
        <w:rPr>
          <w:color w:val="000000" w:themeColor="text1"/>
        </w:rPr>
        <w:t>EMDR</w:t>
      </w:r>
    </w:p>
    <w:p w14:paraId="38EFF212" w14:textId="065B1041" w:rsidR="001C10B1" w:rsidRDefault="001C10B1" w:rsidP="00666B56">
      <w:pPr>
        <w:pStyle w:val="BodyText"/>
        <w:numPr>
          <w:ilvl w:val="1"/>
          <w:numId w:val="28"/>
        </w:numPr>
        <w:spacing w:before="0" w:after="0" w:line="240" w:lineRule="auto"/>
        <w:rPr>
          <w:color w:val="000000" w:themeColor="text1"/>
        </w:rPr>
      </w:pPr>
      <w:r>
        <w:rPr>
          <w:color w:val="000000" w:themeColor="text1"/>
        </w:rPr>
        <w:t>dialectical behaviour therapy</w:t>
      </w:r>
    </w:p>
    <w:p w14:paraId="64093DBA" w14:textId="31EA6C6E" w:rsidR="001C10B1" w:rsidRDefault="001C10B1" w:rsidP="00666B56">
      <w:pPr>
        <w:pStyle w:val="BodyText"/>
        <w:numPr>
          <w:ilvl w:val="1"/>
          <w:numId w:val="28"/>
        </w:numPr>
        <w:spacing w:before="0" w:after="0" w:line="240" w:lineRule="auto"/>
        <w:rPr>
          <w:color w:val="000000" w:themeColor="text1"/>
        </w:rPr>
      </w:pPr>
      <w:r>
        <w:rPr>
          <w:color w:val="000000" w:themeColor="text1"/>
        </w:rPr>
        <w:t>psychoeducation</w:t>
      </w:r>
    </w:p>
    <w:p w14:paraId="6AEF7753" w14:textId="15D23792" w:rsidR="001C10B1" w:rsidRDefault="001C10B1" w:rsidP="00666B56">
      <w:pPr>
        <w:pStyle w:val="BodyText"/>
        <w:numPr>
          <w:ilvl w:val="1"/>
          <w:numId w:val="28"/>
        </w:numPr>
        <w:spacing w:before="0" w:after="0" w:line="240" w:lineRule="auto"/>
        <w:rPr>
          <w:color w:val="000000" w:themeColor="text1"/>
        </w:rPr>
      </w:pPr>
      <w:r>
        <w:rPr>
          <w:color w:val="000000" w:themeColor="text1"/>
        </w:rPr>
        <w:t>hypnosis</w:t>
      </w:r>
    </w:p>
    <w:p w14:paraId="222EF19F" w14:textId="349AE303" w:rsidR="002D6877" w:rsidRDefault="002D6877" w:rsidP="002D6877">
      <w:pPr>
        <w:pStyle w:val="BodyText"/>
        <w:numPr>
          <w:ilvl w:val="0"/>
          <w:numId w:val="28"/>
        </w:numPr>
        <w:spacing w:before="60" w:after="0" w:line="240" w:lineRule="auto"/>
        <w:ind w:left="714" w:hanging="357"/>
      </w:pPr>
      <w:r>
        <w:t>What was the majority form of treatment delivery? (</w:t>
      </w:r>
      <w:r>
        <w:rPr>
          <w:i/>
          <w:iCs/>
        </w:rPr>
        <w:t>delivery)</w:t>
      </w:r>
    </w:p>
    <w:p w14:paraId="7DF82BD6" w14:textId="47E4B7CE" w:rsidR="002D6877" w:rsidRDefault="008E5D1A" w:rsidP="002D6877">
      <w:pPr>
        <w:pStyle w:val="BodyText"/>
        <w:numPr>
          <w:ilvl w:val="1"/>
          <w:numId w:val="28"/>
        </w:numPr>
        <w:spacing w:before="0" w:after="0" w:line="240" w:lineRule="auto"/>
        <w:rPr>
          <w:color w:val="000000" w:themeColor="text1"/>
        </w:rPr>
      </w:pPr>
      <w:proofErr w:type="gramStart"/>
      <w:r>
        <w:rPr>
          <w:color w:val="000000" w:themeColor="text1"/>
        </w:rPr>
        <w:t>f</w:t>
      </w:r>
      <w:r w:rsidR="002D6877">
        <w:rPr>
          <w:color w:val="000000" w:themeColor="text1"/>
        </w:rPr>
        <w:t>ace</w:t>
      </w:r>
      <w:r>
        <w:rPr>
          <w:color w:val="000000" w:themeColor="text1"/>
        </w:rPr>
        <w:t>.</w:t>
      </w:r>
      <w:r w:rsidR="002D6877">
        <w:rPr>
          <w:color w:val="000000" w:themeColor="text1"/>
        </w:rPr>
        <w:t>to</w:t>
      </w:r>
      <w:r>
        <w:rPr>
          <w:color w:val="000000" w:themeColor="text1"/>
        </w:rPr>
        <w:t>.</w:t>
      </w:r>
      <w:r w:rsidR="002D6877">
        <w:rPr>
          <w:color w:val="000000" w:themeColor="text1"/>
        </w:rPr>
        <w:t>face</w:t>
      </w:r>
      <w:proofErr w:type="gramEnd"/>
    </w:p>
    <w:p w14:paraId="0F52E290" w14:textId="41764E02" w:rsidR="00D03970" w:rsidRDefault="00D03970" w:rsidP="002D6877">
      <w:pPr>
        <w:pStyle w:val="BodyText"/>
        <w:numPr>
          <w:ilvl w:val="1"/>
          <w:numId w:val="28"/>
        </w:numPr>
        <w:spacing w:before="0" w:after="0" w:line="240" w:lineRule="auto"/>
        <w:rPr>
          <w:color w:val="000000" w:themeColor="text1"/>
        </w:rPr>
      </w:pPr>
      <w:r>
        <w:rPr>
          <w:color w:val="000000" w:themeColor="text1"/>
        </w:rPr>
        <w:t>telephone</w:t>
      </w:r>
    </w:p>
    <w:p w14:paraId="78C18C4A" w14:textId="0C90A68C" w:rsidR="00D03970" w:rsidRDefault="00D03970" w:rsidP="002D6877">
      <w:pPr>
        <w:pStyle w:val="BodyText"/>
        <w:numPr>
          <w:ilvl w:val="1"/>
          <w:numId w:val="28"/>
        </w:numPr>
        <w:spacing w:before="0" w:after="0" w:line="240" w:lineRule="auto"/>
        <w:rPr>
          <w:color w:val="000000" w:themeColor="text1"/>
        </w:rPr>
      </w:pPr>
      <w:r>
        <w:rPr>
          <w:color w:val="000000" w:themeColor="text1"/>
        </w:rPr>
        <w:t>video</w:t>
      </w:r>
    </w:p>
    <w:p w14:paraId="34B6B118" w14:textId="0B31C4AD" w:rsidR="002D6877" w:rsidRDefault="008E5D1A" w:rsidP="002D6877">
      <w:pPr>
        <w:pStyle w:val="BodyText"/>
        <w:numPr>
          <w:ilvl w:val="1"/>
          <w:numId w:val="28"/>
        </w:numPr>
        <w:spacing w:before="0" w:after="0" w:line="240" w:lineRule="auto"/>
        <w:rPr>
          <w:color w:val="000000" w:themeColor="text1"/>
        </w:rPr>
      </w:pPr>
      <w:r>
        <w:rPr>
          <w:color w:val="000000" w:themeColor="text1"/>
        </w:rPr>
        <w:t>group</w:t>
      </w:r>
    </w:p>
    <w:p w14:paraId="55286EA8" w14:textId="00D18E26" w:rsidR="00E16DC6" w:rsidRDefault="00E65209" w:rsidP="00E16DC6">
      <w:pPr>
        <w:pStyle w:val="BodyText"/>
        <w:numPr>
          <w:ilvl w:val="0"/>
          <w:numId w:val="28"/>
        </w:numPr>
        <w:spacing w:before="60" w:after="0" w:line="240" w:lineRule="auto"/>
        <w:ind w:left="714" w:hanging="357"/>
      </w:pPr>
      <w:r>
        <w:t>Was there a prescribed number of sessions for treatment</w:t>
      </w:r>
      <w:r w:rsidR="00E16DC6">
        <w:t>? (</w:t>
      </w:r>
      <w:r w:rsidR="00916709">
        <w:rPr>
          <w:i/>
          <w:iCs/>
        </w:rPr>
        <w:t>length</w:t>
      </w:r>
      <w:r w:rsidR="00E16DC6">
        <w:rPr>
          <w:i/>
          <w:iCs/>
        </w:rPr>
        <w:t>)</w:t>
      </w:r>
    </w:p>
    <w:p w14:paraId="0B2A0976" w14:textId="5774490A" w:rsidR="00E16DC6" w:rsidRDefault="00916709" w:rsidP="00E16DC6">
      <w:pPr>
        <w:pStyle w:val="BodyText"/>
        <w:numPr>
          <w:ilvl w:val="1"/>
          <w:numId w:val="28"/>
        </w:numPr>
        <w:spacing w:before="0" w:after="0" w:line="240" w:lineRule="auto"/>
        <w:rPr>
          <w:color w:val="000000" w:themeColor="text1"/>
        </w:rPr>
      </w:pPr>
      <w:r>
        <w:rPr>
          <w:color w:val="000000" w:themeColor="text1"/>
        </w:rPr>
        <w:t>fixed</w:t>
      </w:r>
    </w:p>
    <w:p w14:paraId="57A1CA68" w14:textId="0A611E06" w:rsidR="002D6877" w:rsidRPr="00830BFD" w:rsidRDefault="00916709" w:rsidP="00830BFD">
      <w:pPr>
        <w:pStyle w:val="BodyText"/>
        <w:numPr>
          <w:ilvl w:val="1"/>
          <w:numId w:val="28"/>
        </w:numPr>
        <w:spacing w:before="0" w:after="0" w:line="240" w:lineRule="auto"/>
        <w:rPr>
          <w:color w:val="000000" w:themeColor="text1"/>
        </w:rPr>
      </w:pPr>
      <w:r>
        <w:rPr>
          <w:color w:val="000000" w:themeColor="text1"/>
        </w:rPr>
        <w:t>flexible</w:t>
      </w:r>
    </w:p>
    <w:p w14:paraId="74BE1B77" w14:textId="3688A22D" w:rsidR="00E8197B" w:rsidRPr="007E1AB9" w:rsidRDefault="00830BFD" w:rsidP="00BA1B84">
      <w:pPr>
        <w:pStyle w:val="BodyText"/>
        <w:numPr>
          <w:ilvl w:val="0"/>
          <w:numId w:val="28"/>
        </w:numPr>
        <w:spacing w:before="60" w:after="0" w:line="240" w:lineRule="auto"/>
        <w:ind w:left="714" w:hanging="357"/>
      </w:pPr>
      <w:r>
        <w:t xml:space="preserve">What was the mean </w:t>
      </w:r>
      <w:r w:rsidR="0007614F">
        <w:t xml:space="preserve">and SD </w:t>
      </w:r>
      <w:r>
        <w:t xml:space="preserve">number of sessions </w:t>
      </w:r>
      <w:r w:rsidR="0007614F">
        <w:t>(</w:t>
      </w:r>
      <w:r w:rsidR="0007614F">
        <w:rPr>
          <w:i/>
          <w:iCs/>
        </w:rPr>
        <w:t>dosage</w:t>
      </w:r>
      <w:proofErr w:type="gramStart"/>
      <w:r w:rsidR="0007614F">
        <w:rPr>
          <w:i/>
          <w:iCs/>
        </w:rPr>
        <w:t>)</w:t>
      </w:r>
      <w:proofErr w:type="gramEnd"/>
    </w:p>
    <w:p w14:paraId="4C276C3A" w14:textId="2BA40BC0" w:rsidR="0007614F" w:rsidRDefault="00AF68B5" w:rsidP="00BA1B84">
      <w:pPr>
        <w:pStyle w:val="BodyText"/>
        <w:numPr>
          <w:ilvl w:val="0"/>
          <w:numId w:val="28"/>
        </w:numPr>
        <w:spacing w:before="60" w:after="0" w:line="240" w:lineRule="auto"/>
        <w:ind w:left="714" w:hanging="357"/>
      </w:pPr>
      <w:r>
        <w:t>Were there any concurrent treatments?</w:t>
      </w:r>
    </w:p>
    <w:p w14:paraId="2C67A0EB" w14:textId="09E45A95" w:rsidR="00AF68B5" w:rsidRDefault="00DD39EC" w:rsidP="00AF68B5">
      <w:pPr>
        <w:pStyle w:val="BodyText"/>
        <w:numPr>
          <w:ilvl w:val="1"/>
          <w:numId w:val="28"/>
        </w:numPr>
        <w:spacing w:before="60" w:after="0" w:line="240" w:lineRule="auto"/>
      </w:pPr>
      <w:r>
        <w:t>S</w:t>
      </w:r>
      <w:r w:rsidR="00AF68B5">
        <w:t>pecify</w:t>
      </w:r>
    </w:p>
    <w:p w14:paraId="0552B2B1" w14:textId="469196E7" w:rsidR="00E11E4D" w:rsidRPr="007E1AB9" w:rsidRDefault="00E11E4D" w:rsidP="007E1AB9">
      <w:pPr>
        <w:pStyle w:val="BodyText"/>
        <w:spacing w:before="60" w:after="60" w:line="240" w:lineRule="auto"/>
        <w:ind w:firstLine="0"/>
        <w:rPr>
          <w:b/>
          <w:bCs/>
        </w:rPr>
      </w:pPr>
      <w:r>
        <w:rPr>
          <w:b/>
          <w:bCs/>
        </w:rPr>
        <w:t xml:space="preserve">Outcome </w:t>
      </w:r>
      <w:r w:rsidRPr="00F36BC0">
        <w:rPr>
          <w:b/>
          <w:bCs/>
        </w:rPr>
        <w:t>variables</w:t>
      </w:r>
    </w:p>
    <w:p w14:paraId="6CE0D256" w14:textId="5D7103B3" w:rsidR="00D40DC1" w:rsidRDefault="00D40DC1" w:rsidP="00D40DC1">
      <w:pPr>
        <w:pStyle w:val="BodyText"/>
        <w:numPr>
          <w:ilvl w:val="0"/>
          <w:numId w:val="28"/>
        </w:numPr>
        <w:spacing w:before="60" w:after="0" w:line="240" w:lineRule="auto"/>
      </w:pPr>
      <w:r>
        <w:t xml:space="preserve">What is the </w:t>
      </w:r>
      <w:r w:rsidR="00C90FB0">
        <w:t>pre-treatment size of the sample used for analysis? (</w:t>
      </w:r>
      <w:r w:rsidR="00C90FB0" w:rsidRPr="007E1AB9">
        <w:rPr>
          <w:i/>
          <w:iCs/>
        </w:rPr>
        <w:t>ni</w:t>
      </w:r>
      <w:r w:rsidR="00C90FB0">
        <w:t>)</w:t>
      </w:r>
    </w:p>
    <w:p w14:paraId="6EB6CC00" w14:textId="253A4E95" w:rsidR="00C90FB0" w:rsidRDefault="00C90FB0" w:rsidP="00C90FB0">
      <w:pPr>
        <w:pStyle w:val="BodyText"/>
        <w:numPr>
          <w:ilvl w:val="0"/>
          <w:numId w:val="28"/>
        </w:numPr>
        <w:spacing w:before="60" w:after="0" w:line="240" w:lineRule="auto"/>
      </w:pPr>
      <w:r>
        <w:t>What is the pre-treatment mean of the outcome used for analysis? (</w:t>
      </w:r>
      <w:r>
        <w:rPr>
          <w:i/>
          <w:iCs/>
        </w:rPr>
        <w:t>mi</w:t>
      </w:r>
      <w:r>
        <w:t>)</w:t>
      </w:r>
    </w:p>
    <w:p w14:paraId="20199BD0" w14:textId="35FE460E" w:rsidR="00C90FB0" w:rsidRDefault="00C90FB0" w:rsidP="00C90FB0">
      <w:pPr>
        <w:pStyle w:val="BodyText"/>
        <w:numPr>
          <w:ilvl w:val="0"/>
          <w:numId w:val="28"/>
        </w:numPr>
        <w:spacing w:before="60" w:after="0" w:line="240" w:lineRule="auto"/>
      </w:pPr>
      <w:r>
        <w:t>What is the pre-treatment SD of the sample used for analysis? (</w:t>
      </w:r>
      <w:r>
        <w:rPr>
          <w:i/>
          <w:iCs/>
        </w:rPr>
        <w:t>sd</w:t>
      </w:r>
      <w:r w:rsidRPr="00F36BC0">
        <w:rPr>
          <w:i/>
          <w:iCs/>
        </w:rPr>
        <w:t>i</w:t>
      </w:r>
      <w:r>
        <w:t>)</w:t>
      </w:r>
    </w:p>
    <w:p w14:paraId="68678EEC" w14:textId="42955331" w:rsidR="00C90FB0" w:rsidRDefault="00C90FB0" w:rsidP="00C90FB0">
      <w:pPr>
        <w:pStyle w:val="BodyText"/>
        <w:numPr>
          <w:ilvl w:val="0"/>
          <w:numId w:val="28"/>
        </w:numPr>
        <w:spacing w:before="60" w:after="0" w:line="240" w:lineRule="auto"/>
      </w:pPr>
      <w:r>
        <w:t>What is the pre-treatment size of the sample used for analysis? (</w:t>
      </w:r>
      <w:r w:rsidRPr="00F36BC0">
        <w:rPr>
          <w:i/>
          <w:iCs/>
        </w:rPr>
        <w:t>ni</w:t>
      </w:r>
      <w:r>
        <w:rPr>
          <w:i/>
          <w:iCs/>
        </w:rPr>
        <w:t>i</w:t>
      </w:r>
      <w:r>
        <w:t>)</w:t>
      </w:r>
    </w:p>
    <w:p w14:paraId="67E2DD02" w14:textId="086CF1E6" w:rsidR="00C90FB0" w:rsidRDefault="00C90FB0" w:rsidP="00C90FB0">
      <w:pPr>
        <w:pStyle w:val="BodyText"/>
        <w:numPr>
          <w:ilvl w:val="0"/>
          <w:numId w:val="28"/>
        </w:numPr>
        <w:spacing w:before="60" w:after="0" w:line="240" w:lineRule="auto"/>
      </w:pPr>
      <w:r>
        <w:t>What is the pre-treatment mean of the sample used for analysis? (</w:t>
      </w:r>
      <w:r>
        <w:rPr>
          <w:i/>
          <w:iCs/>
        </w:rPr>
        <w:t>mi</w:t>
      </w:r>
      <w:r w:rsidRPr="00F36BC0">
        <w:rPr>
          <w:i/>
          <w:iCs/>
        </w:rPr>
        <w:t>i</w:t>
      </w:r>
      <w:r>
        <w:t>)</w:t>
      </w:r>
    </w:p>
    <w:p w14:paraId="05457770" w14:textId="5AA930AC" w:rsidR="00C90FB0" w:rsidRDefault="00C90FB0" w:rsidP="00C90FB0">
      <w:pPr>
        <w:pStyle w:val="BodyText"/>
        <w:numPr>
          <w:ilvl w:val="0"/>
          <w:numId w:val="28"/>
        </w:numPr>
        <w:spacing w:before="60" w:after="0" w:line="240" w:lineRule="auto"/>
      </w:pPr>
      <w:r>
        <w:t>What is the pre-treatment SD of the sample used for analysis? (</w:t>
      </w:r>
      <w:r>
        <w:rPr>
          <w:i/>
          <w:iCs/>
        </w:rPr>
        <w:t>sdi</w:t>
      </w:r>
      <w:r w:rsidRPr="00F36BC0">
        <w:rPr>
          <w:i/>
          <w:iCs/>
        </w:rPr>
        <w:t>i</w:t>
      </w:r>
      <w:r>
        <w:t>)</w:t>
      </w:r>
    </w:p>
    <w:p w14:paraId="5503B1C4" w14:textId="097A74EA" w:rsidR="00C90FB0" w:rsidRDefault="00C90FB0" w:rsidP="00C90FB0">
      <w:pPr>
        <w:pStyle w:val="BodyText"/>
        <w:numPr>
          <w:ilvl w:val="0"/>
          <w:numId w:val="28"/>
        </w:numPr>
        <w:spacing w:before="60" w:after="0" w:line="240" w:lineRule="auto"/>
      </w:pPr>
      <w:r>
        <w:lastRenderedPageBreak/>
        <w:t>What is the pre-</w:t>
      </w:r>
      <w:r w:rsidR="00106F0E">
        <w:t>post significance</w:t>
      </w:r>
      <w:r>
        <w:t>? (</w:t>
      </w:r>
      <w:r w:rsidR="00106F0E">
        <w:rPr>
          <w:i/>
          <w:iCs/>
        </w:rPr>
        <w:t>p</w:t>
      </w:r>
      <w:r>
        <w:t>)</w:t>
      </w:r>
    </w:p>
    <w:p w14:paraId="25F99354" w14:textId="5D4E87FC" w:rsidR="00106F0E" w:rsidRDefault="00106F0E" w:rsidP="00106F0E">
      <w:pPr>
        <w:pStyle w:val="BodyText"/>
        <w:numPr>
          <w:ilvl w:val="0"/>
          <w:numId w:val="28"/>
        </w:numPr>
        <w:spacing w:before="60" w:after="0" w:line="240" w:lineRule="auto"/>
      </w:pPr>
      <w:r>
        <w:t>What is the pre-post correlation? (</w:t>
      </w:r>
      <w:r>
        <w:rPr>
          <w:i/>
          <w:iCs/>
        </w:rPr>
        <w:t>r</w:t>
      </w:r>
      <w:r>
        <w:t>)</w:t>
      </w:r>
    </w:p>
    <w:p w14:paraId="18F64E6F" w14:textId="748F89DE" w:rsidR="00106F0E" w:rsidRDefault="00106F0E" w:rsidP="00106F0E">
      <w:pPr>
        <w:pStyle w:val="BodyText"/>
        <w:numPr>
          <w:ilvl w:val="0"/>
          <w:numId w:val="28"/>
        </w:numPr>
        <w:spacing w:before="60" w:after="0" w:line="240" w:lineRule="auto"/>
      </w:pPr>
      <w:r>
        <w:t>What type of correlation was used? (</w:t>
      </w:r>
      <w:proofErr w:type="gramStart"/>
      <w:r w:rsidR="007403B9">
        <w:rPr>
          <w:i/>
          <w:iCs/>
        </w:rPr>
        <w:t>r.type</w:t>
      </w:r>
      <w:proofErr w:type="gramEnd"/>
      <w:r>
        <w:t>)</w:t>
      </w:r>
    </w:p>
    <w:p w14:paraId="64C6FF9A" w14:textId="195E32AF" w:rsidR="007403B9" w:rsidRDefault="007403B9" w:rsidP="007403B9">
      <w:pPr>
        <w:pStyle w:val="BodyText"/>
        <w:numPr>
          <w:ilvl w:val="0"/>
          <w:numId w:val="28"/>
        </w:numPr>
        <w:spacing w:before="60" w:after="0" w:line="240" w:lineRule="auto"/>
      </w:pPr>
      <w:r>
        <w:t>What is the reported effect-size? (</w:t>
      </w:r>
      <w:r>
        <w:rPr>
          <w:i/>
          <w:iCs/>
        </w:rPr>
        <w:t>es</w:t>
      </w:r>
      <w:r>
        <w:t xml:space="preserve">) Note. if the effect is an </w:t>
      </w:r>
      <w:r w:rsidR="00D46511">
        <w:t>improvement,</w:t>
      </w:r>
      <w:r>
        <w:t xml:space="preserve"> then this should be expressed as a positive value.</w:t>
      </w:r>
    </w:p>
    <w:p w14:paraId="46D3BB84" w14:textId="4785F606" w:rsidR="007403B9" w:rsidRDefault="007403B9" w:rsidP="007403B9">
      <w:pPr>
        <w:pStyle w:val="BodyText"/>
        <w:numPr>
          <w:ilvl w:val="0"/>
          <w:numId w:val="28"/>
        </w:numPr>
        <w:spacing w:before="60" w:after="0" w:line="240" w:lineRule="auto"/>
      </w:pPr>
      <w:r>
        <w:t>What type of effect-size was used? (</w:t>
      </w:r>
      <w:proofErr w:type="gramStart"/>
      <w:r>
        <w:rPr>
          <w:i/>
          <w:iCs/>
        </w:rPr>
        <w:t>es.type</w:t>
      </w:r>
      <w:proofErr w:type="gramEnd"/>
      <w:r>
        <w:t>). Note.</w:t>
      </w:r>
      <w:r w:rsidR="00D46511">
        <w:t xml:space="preserve"> If Cohen’s </w:t>
      </w:r>
      <w:r w:rsidR="00D46511" w:rsidRPr="007E1AB9">
        <w:rPr>
          <w:i/>
          <w:iCs/>
        </w:rPr>
        <w:t>d</w:t>
      </w:r>
      <w:r w:rsidR="00D46511">
        <w:rPr>
          <w:i/>
          <w:iCs/>
        </w:rPr>
        <w:t xml:space="preserve"> </w:t>
      </w:r>
      <w:r w:rsidR="00D46511">
        <w:t xml:space="preserve">was </w:t>
      </w:r>
      <w:proofErr w:type="gramStart"/>
      <w:r w:rsidR="00D46511">
        <w:t>used</w:t>
      </w:r>
      <w:proofErr w:type="gramEnd"/>
      <w:r w:rsidR="00D46511">
        <w:t xml:space="preserve"> then specify what variant of d it was.</w:t>
      </w:r>
    </w:p>
    <w:p w14:paraId="0D4833D8" w14:textId="0D729A98" w:rsidR="00106F0E" w:rsidRDefault="00015AC0" w:rsidP="00C90FB0">
      <w:pPr>
        <w:pStyle w:val="BodyText"/>
        <w:numPr>
          <w:ilvl w:val="0"/>
          <w:numId w:val="28"/>
        </w:numPr>
        <w:spacing w:before="60" w:after="0" w:line="240" w:lineRule="auto"/>
      </w:pPr>
      <w:r>
        <w:t xml:space="preserve">Was any other </w:t>
      </w:r>
      <w:r w:rsidRPr="007E1AB9">
        <w:rPr>
          <w:i/>
          <w:iCs/>
        </w:rPr>
        <w:t>inferential</w:t>
      </w:r>
      <w:r>
        <w:t xml:space="preserve"> test used on the pre-post analysis (e.g., regression, ANOVA).</w:t>
      </w:r>
    </w:p>
    <w:p w14:paraId="37CC2C09" w14:textId="3837BAEE" w:rsidR="002763A4" w:rsidRDefault="00015AC0" w:rsidP="00E11E4D">
      <w:pPr>
        <w:pStyle w:val="BodyText"/>
        <w:numPr>
          <w:ilvl w:val="1"/>
          <w:numId w:val="28"/>
        </w:numPr>
        <w:spacing w:before="60" w:after="0" w:line="240" w:lineRule="auto"/>
      </w:pPr>
      <w:r>
        <w:t xml:space="preserve">If </w:t>
      </w:r>
      <w:proofErr w:type="gramStart"/>
      <w:r>
        <w:t>so</w:t>
      </w:r>
      <w:proofErr w:type="gramEnd"/>
      <w:r>
        <w:t xml:space="preserve"> then specify details and statistics.</w:t>
      </w:r>
    </w:p>
    <w:p w14:paraId="50512245" w14:textId="625640AA" w:rsidR="00A61D8F" w:rsidRDefault="00A61D8F">
      <w:pPr>
        <w:spacing w:after="0"/>
        <w:rPr>
          <w:rFonts w:ascii="Times New Roman" w:hAnsi="Times New Roman"/>
        </w:rPr>
      </w:pPr>
      <w:r>
        <w:br w:type="page"/>
      </w:r>
    </w:p>
    <w:p w14:paraId="615F799C" w14:textId="630924FA" w:rsidR="00A61D8F" w:rsidRDefault="00A61D8F" w:rsidP="00A61D8F">
      <w:pPr>
        <w:pStyle w:val="Heading2"/>
      </w:pPr>
      <w:bookmarkStart w:id="231" w:name="_Toc89624115"/>
      <w:r>
        <w:lastRenderedPageBreak/>
        <w:t>Appendix C</w:t>
      </w:r>
      <w:bookmarkEnd w:id="231"/>
    </w:p>
    <w:p w14:paraId="26C93A14" w14:textId="41814F8C" w:rsidR="00A61D8F" w:rsidRDefault="00A61D8F" w:rsidP="00A61D8F">
      <w:pPr>
        <w:pStyle w:val="Heading3"/>
      </w:pPr>
      <w:bookmarkStart w:id="232" w:name="_Toc89624116"/>
      <w:r>
        <w:t>Protocol for effect-size calculation</w:t>
      </w:r>
      <w:bookmarkEnd w:id="232"/>
    </w:p>
    <w:p w14:paraId="21FB9F36" w14:textId="5199DB87" w:rsidR="00EF6E01" w:rsidRDefault="00546BA1" w:rsidP="00A61D8F">
      <w:pPr>
        <w:pStyle w:val="BodyText"/>
        <w:numPr>
          <w:ilvl w:val="0"/>
          <w:numId w:val="34"/>
        </w:numPr>
        <w:spacing w:before="60" w:after="0" w:line="240" w:lineRule="auto"/>
      </w:pPr>
      <w:r>
        <w:t>Is a</w:t>
      </w:r>
      <w:r w:rsidR="00A61D8F">
        <w:t xml:space="preserve">ll available data is reported in manuscript to calculate </w:t>
      </w:r>
      <w:r w:rsidR="00A61D8F" w:rsidRPr="007E1AB9">
        <w:rPr>
          <w:i/>
          <w:iCs/>
        </w:rPr>
        <w:t>d</w:t>
      </w:r>
      <w:r>
        <w:t>?</w:t>
      </w:r>
      <w:r w:rsidR="00962446">
        <w:t xml:space="preserve"> (</w:t>
      </w:r>
      <w:proofErr w:type="gramStart"/>
      <w:r w:rsidR="00962446">
        <w:t>pre</w:t>
      </w:r>
      <w:proofErr w:type="gramEnd"/>
      <w:r w:rsidR="00962446">
        <w:t xml:space="preserve"> and post mean &amp; SD)</w:t>
      </w:r>
    </w:p>
    <w:p w14:paraId="778BF4A6" w14:textId="2CE991CF" w:rsidR="00645DA2" w:rsidRDefault="00645DA2" w:rsidP="00645DA2">
      <w:pPr>
        <w:pStyle w:val="BodyText"/>
        <w:numPr>
          <w:ilvl w:val="1"/>
          <w:numId w:val="34"/>
        </w:numPr>
        <w:spacing w:before="60" w:after="0" w:line="240" w:lineRule="auto"/>
      </w:pPr>
      <w:r>
        <w:t>Yes – Calculate.</w:t>
      </w:r>
    </w:p>
    <w:p w14:paraId="2203C389" w14:textId="6DD04464" w:rsidR="00645DA2" w:rsidRDefault="00645DA2" w:rsidP="007E1AB9">
      <w:pPr>
        <w:pStyle w:val="BodyText"/>
        <w:numPr>
          <w:ilvl w:val="1"/>
          <w:numId w:val="34"/>
        </w:numPr>
        <w:spacing w:before="60" w:after="0" w:line="240" w:lineRule="auto"/>
      </w:pPr>
      <w:r>
        <w:t>No – Next step.</w:t>
      </w:r>
    </w:p>
    <w:p w14:paraId="6FE89014" w14:textId="77777777" w:rsidR="005C1BB2" w:rsidRDefault="005C1BB2" w:rsidP="005C1BB2">
      <w:pPr>
        <w:pStyle w:val="BodyText"/>
        <w:numPr>
          <w:ilvl w:val="0"/>
          <w:numId w:val="34"/>
        </w:numPr>
        <w:spacing w:before="60" w:after="0" w:line="240" w:lineRule="auto"/>
      </w:pPr>
      <w:r>
        <w:t xml:space="preserve">Is the only missing value the pre-post correlation (Pearson’s </w:t>
      </w:r>
      <w:r w:rsidRPr="007E1AB9">
        <w:rPr>
          <w:i/>
          <w:iCs/>
        </w:rPr>
        <w:t>r</w:t>
      </w:r>
      <w:r>
        <w:t>)?</w:t>
      </w:r>
    </w:p>
    <w:p w14:paraId="47EC467A" w14:textId="77777777" w:rsidR="005C1BB2" w:rsidRDefault="005C1BB2" w:rsidP="005C1BB2">
      <w:pPr>
        <w:pStyle w:val="BodyText"/>
        <w:numPr>
          <w:ilvl w:val="1"/>
          <w:numId w:val="34"/>
        </w:numPr>
        <w:spacing w:before="60" w:after="0" w:line="240" w:lineRule="auto"/>
      </w:pPr>
      <w:r>
        <w:rPr>
          <w:i/>
          <w:iCs/>
        </w:rPr>
        <w:t xml:space="preserve"> </w:t>
      </w:r>
      <w:r>
        <w:t>Yes – Impute using empirical estimate (</w:t>
      </w:r>
      <w:r w:rsidRPr="007E1AB9">
        <w:rPr>
          <w:i/>
          <w:iCs/>
        </w:rPr>
        <w:t>r</w:t>
      </w:r>
      <w:r>
        <w:t xml:space="preserve"> = .60, </w:t>
      </w:r>
      <w:hyperlink w:anchor="ref-Balk2012">
        <w:r w:rsidRPr="007E1AB9">
          <w:rPr>
            <w:rStyle w:val="Hyperlink"/>
            <w:rFonts w:cs="Times New Roman"/>
            <w:i w:val="0"/>
            <w:iCs/>
          </w:rPr>
          <w:t>Balk et al., 2012</w:t>
        </w:r>
      </w:hyperlink>
      <w:r w:rsidRPr="000247F0">
        <w:rPr>
          <w:rFonts w:cs="Times New Roman"/>
        </w:rPr>
        <w:t>)</w:t>
      </w:r>
      <w:r>
        <w:rPr>
          <w:rFonts w:cs="Times New Roman"/>
        </w:rPr>
        <w:t xml:space="preserve"> and then calculate </w:t>
      </w:r>
      <w:r w:rsidRPr="007E1AB9">
        <w:rPr>
          <w:rFonts w:cs="Times New Roman"/>
        </w:rPr>
        <w:t>d</w:t>
      </w:r>
      <w:r>
        <w:rPr>
          <w:rFonts w:cs="Times New Roman"/>
          <w:i/>
          <w:iCs/>
        </w:rPr>
        <w:t>.</w:t>
      </w:r>
    </w:p>
    <w:p w14:paraId="222C8EA3" w14:textId="55246514" w:rsidR="005C1BB2" w:rsidRDefault="005C1BB2" w:rsidP="005C1BB2">
      <w:pPr>
        <w:pStyle w:val="BodyText"/>
        <w:numPr>
          <w:ilvl w:val="1"/>
          <w:numId w:val="34"/>
        </w:numPr>
        <w:spacing w:before="60" w:after="0" w:line="240" w:lineRule="auto"/>
      </w:pPr>
      <w:r>
        <w:t xml:space="preserve">No – Impute </w:t>
      </w:r>
      <w:r w:rsidRPr="007E1AB9">
        <w:rPr>
          <w:i/>
          <w:iCs/>
        </w:rPr>
        <w:t>r</w:t>
      </w:r>
      <w:r>
        <w:t xml:space="preserve"> then next step.</w:t>
      </w:r>
    </w:p>
    <w:p w14:paraId="0108C383" w14:textId="6C096F5C" w:rsidR="00645DA2" w:rsidRDefault="00E549E7" w:rsidP="00645DA2">
      <w:pPr>
        <w:pStyle w:val="BodyText"/>
        <w:numPr>
          <w:ilvl w:val="0"/>
          <w:numId w:val="34"/>
        </w:numPr>
        <w:spacing w:before="60" w:after="0" w:line="240" w:lineRule="auto"/>
      </w:pPr>
      <w:r>
        <w:t xml:space="preserve">Has the author responded to a </w:t>
      </w:r>
      <w:r w:rsidR="00645DA2">
        <w:t>tailored e-mail</w:t>
      </w:r>
      <w:r w:rsidR="00BA281F">
        <w:t xml:space="preserve"> </w:t>
      </w:r>
      <w:r>
        <w:t>request to provide the missing information (</w:t>
      </w:r>
      <w:r w:rsidR="00BA281F">
        <w:t>two</w:t>
      </w:r>
      <w:r w:rsidR="00A679C6">
        <w:t>-</w:t>
      </w:r>
      <w:r w:rsidR="00BA281F">
        <w:t>week response</w:t>
      </w:r>
      <w:r>
        <w:t xml:space="preserve"> window)?</w:t>
      </w:r>
    </w:p>
    <w:p w14:paraId="484133EF" w14:textId="77777777" w:rsidR="00645DA2" w:rsidRDefault="00645DA2" w:rsidP="00645DA2">
      <w:pPr>
        <w:pStyle w:val="BodyText"/>
        <w:numPr>
          <w:ilvl w:val="1"/>
          <w:numId w:val="34"/>
        </w:numPr>
        <w:spacing w:before="60" w:after="0" w:line="240" w:lineRule="auto"/>
      </w:pPr>
      <w:r>
        <w:t>Yes – Calculate.</w:t>
      </w:r>
    </w:p>
    <w:p w14:paraId="08722C46" w14:textId="77777777" w:rsidR="00645DA2" w:rsidRDefault="00645DA2" w:rsidP="00645DA2">
      <w:pPr>
        <w:pStyle w:val="BodyText"/>
        <w:numPr>
          <w:ilvl w:val="1"/>
          <w:numId w:val="34"/>
        </w:numPr>
        <w:spacing w:before="60" w:after="0" w:line="240" w:lineRule="auto"/>
      </w:pPr>
      <w:r>
        <w:t>No – Next step.</w:t>
      </w:r>
    </w:p>
    <w:p w14:paraId="478249C8" w14:textId="2467F782" w:rsidR="00645DA2" w:rsidRDefault="00DB2A0D" w:rsidP="00645DA2">
      <w:pPr>
        <w:pStyle w:val="BodyText"/>
        <w:numPr>
          <w:ilvl w:val="0"/>
          <w:numId w:val="34"/>
        </w:numPr>
        <w:spacing w:before="60" w:after="0" w:line="240" w:lineRule="auto"/>
      </w:pPr>
      <w:r>
        <w:t>Does t</w:t>
      </w:r>
      <w:r w:rsidR="00BA281F">
        <w:t xml:space="preserve">he study report </w:t>
      </w:r>
      <w:r w:rsidR="00A679C6">
        <w:t xml:space="preserve">an estimate of </w:t>
      </w:r>
      <w:r w:rsidR="00A679C6" w:rsidRPr="007E1AB9">
        <w:rPr>
          <w:i/>
          <w:iCs/>
        </w:rPr>
        <w:t>d</w:t>
      </w:r>
      <w:r>
        <w:rPr>
          <w:i/>
          <w:iCs/>
        </w:rPr>
        <w:t>?</w:t>
      </w:r>
    </w:p>
    <w:p w14:paraId="6C554C1B" w14:textId="547F4F8D" w:rsidR="00645DA2" w:rsidRDefault="00645DA2" w:rsidP="00645DA2">
      <w:pPr>
        <w:pStyle w:val="BodyText"/>
        <w:numPr>
          <w:ilvl w:val="1"/>
          <w:numId w:val="34"/>
        </w:numPr>
        <w:spacing w:before="60" w:after="0" w:line="240" w:lineRule="auto"/>
      </w:pPr>
      <w:r>
        <w:t xml:space="preserve">Yes – </w:t>
      </w:r>
      <w:r w:rsidR="00A679C6">
        <w:t xml:space="preserve">Use </w:t>
      </w:r>
      <w:r w:rsidR="00DB2A0D">
        <w:t xml:space="preserve">manuscript </w:t>
      </w:r>
      <w:r w:rsidR="00A679C6" w:rsidRPr="007E1AB9">
        <w:rPr>
          <w:i/>
          <w:iCs/>
        </w:rPr>
        <w:t>d</w:t>
      </w:r>
      <w:r w:rsidR="00DB2A0D">
        <w:t xml:space="preserve"> (report what variant of </w:t>
      </w:r>
      <w:r w:rsidR="00DB2A0D" w:rsidRPr="007E1AB9">
        <w:rPr>
          <w:i/>
          <w:iCs/>
        </w:rPr>
        <w:t>d</w:t>
      </w:r>
      <w:r w:rsidR="00DB2A0D">
        <w:t xml:space="preserve"> used).</w:t>
      </w:r>
    </w:p>
    <w:p w14:paraId="1F558878" w14:textId="77777777" w:rsidR="00645DA2" w:rsidRDefault="00645DA2" w:rsidP="00645DA2">
      <w:pPr>
        <w:pStyle w:val="BodyText"/>
        <w:numPr>
          <w:ilvl w:val="1"/>
          <w:numId w:val="34"/>
        </w:numPr>
        <w:spacing w:before="60" w:after="0" w:line="240" w:lineRule="auto"/>
      </w:pPr>
      <w:r>
        <w:t>No – Next step.</w:t>
      </w:r>
    </w:p>
    <w:p w14:paraId="01E93B5E" w14:textId="4CA9F85E" w:rsidR="00645DA2" w:rsidRDefault="00DB2A0D" w:rsidP="00645DA2">
      <w:pPr>
        <w:pStyle w:val="BodyText"/>
        <w:numPr>
          <w:ilvl w:val="0"/>
          <w:numId w:val="34"/>
        </w:numPr>
        <w:spacing w:before="60" w:after="0" w:line="240" w:lineRule="auto"/>
      </w:pPr>
      <w:r>
        <w:t>Is a</w:t>
      </w:r>
      <w:r w:rsidR="003E78C7">
        <w:t>n alternative effect-size metric reported (i.e., odds ratio, correlation)</w:t>
      </w:r>
      <w:r>
        <w:t>?</w:t>
      </w:r>
    </w:p>
    <w:p w14:paraId="6B9730D4" w14:textId="183D7504" w:rsidR="00645DA2" w:rsidRDefault="00645DA2" w:rsidP="00645DA2">
      <w:pPr>
        <w:pStyle w:val="BodyText"/>
        <w:numPr>
          <w:ilvl w:val="1"/>
          <w:numId w:val="34"/>
        </w:numPr>
        <w:spacing w:before="60" w:after="0" w:line="240" w:lineRule="auto"/>
      </w:pPr>
      <w:r>
        <w:t xml:space="preserve">Yes – </w:t>
      </w:r>
      <w:r w:rsidR="003E78C7">
        <w:t xml:space="preserve">Convert using </w:t>
      </w:r>
      <w:r w:rsidR="00A77E78">
        <w:t>empirical guidance (Polanin &amp; Birte, 2016)</w:t>
      </w:r>
    </w:p>
    <w:p w14:paraId="22393140" w14:textId="77777777" w:rsidR="00645DA2" w:rsidRDefault="00645DA2" w:rsidP="00645DA2">
      <w:pPr>
        <w:pStyle w:val="BodyText"/>
        <w:numPr>
          <w:ilvl w:val="1"/>
          <w:numId w:val="34"/>
        </w:numPr>
        <w:spacing w:before="60" w:after="0" w:line="240" w:lineRule="auto"/>
      </w:pPr>
      <w:r>
        <w:t>No – Next step.</w:t>
      </w:r>
    </w:p>
    <w:p w14:paraId="072334F4" w14:textId="1283B928" w:rsidR="00645DA2" w:rsidRDefault="00853B6C" w:rsidP="00853B6C">
      <w:pPr>
        <w:pStyle w:val="BodyText"/>
        <w:numPr>
          <w:ilvl w:val="0"/>
          <w:numId w:val="34"/>
        </w:numPr>
        <w:spacing w:before="60" w:after="0" w:line="240" w:lineRule="auto"/>
      </w:pPr>
      <w:r>
        <w:t>Does the study report a pre-post alpha level?</w:t>
      </w:r>
    </w:p>
    <w:p w14:paraId="6CB319CD" w14:textId="427155E3" w:rsidR="00645DA2" w:rsidRDefault="00645DA2" w:rsidP="00645DA2">
      <w:pPr>
        <w:pStyle w:val="BodyText"/>
        <w:numPr>
          <w:ilvl w:val="1"/>
          <w:numId w:val="34"/>
        </w:numPr>
        <w:spacing w:before="60" w:after="0" w:line="240" w:lineRule="auto"/>
      </w:pPr>
      <w:r>
        <w:t xml:space="preserve">Yes – </w:t>
      </w:r>
      <w:r w:rsidR="00853B6C">
        <w:t xml:space="preserve">Convert alpha level to </w:t>
      </w:r>
      <w:r w:rsidR="00853B6C" w:rsidRPr="007E1AB9">
        <w:rPr>
          <w:i/>
          <w:iCs/>
        </w:rPr>
        <w:t>d</w:t>
      </w:r>
      <w:r w:rsidR="00853B6C">
        <w:t xml:space="preserve"> (</w:t>
      </w:r>
      <w:r w:rsidR="00853B6C" w:rsidRPr="007E1AB9">
        <w:rPr>
          <w:b/>
          <w:bCs/>
        </w:rPr>
        <w:t>ref</w:t>
      </w:r>
      <w:r w:rsidR="00853B6C">
        <w:t>)</w:t>
      </w:r>
      <w:r>
        <w:t>.</w:t>
      </w:r>
    </w:p>
    <w:p w14:paraId="2DF1D146" w14:textId="77777777" w:rsidR="00645DA2" w:rsidRDefault="00645DA2" w:rsidP="00645DA2">
      <w:pPr>
        <w:pStyle w:val="BodyText"/>
        <w:numPr>
          <w:ilvl w:val="1"/>
          <w:numId w:val="34"/>
        </w:numPr>
        <w:spacing w:before="60" w:after="0" w:line="240" w:lineRule="auto"/>
      </w:pPr>
      <w:r>
        <w:t>No – Next step.</w:t>
      </w:r>
    </w:p>
    <w:p w14:paraId="5C4F4D4F" w14:textId="755C866D" w:rsidR="0024241C" w:rsidRDefault="0024241C" w:rsidP="0024241C">
      <w:pPr>
        <w:pStyle w:val="BodyText"/>
        <w:numPr>
          <w:ilvl w:val="0"/>
          <w:numId w:val="34"/>
        </w:numPr>
        <w:spacing w:before="60" w:after="0" w:line="240" w:lineRule="auto"/>
      </w:pPr>
      <w:r>
        <w:t>Does the study report that the finding is significant but does not provide an alpha level?</w:t>
      </w:r>
    </w:p>
    <w:p w14:paraId="6955C14A" w14:textId="31AA0AA7" w:rsidR="0024241C" w:rsidRDefault="0024241C" w:rsidP="0024241C">
      <w:pPr>
        <w:pStyle w:val="BodyText"/>
        <w:numPr>
          <w:ilvl w:val="1"/>
          <w:numId w:val="34"/>
        </w:numPr>
        <w:spacing w:before="60" w:after="0" w:line="240" w:lineRule="auto"/>
      </w:pPr>
      <w:r>
        <w:t xml:space="preserve">Yes – </w:t>
      </w:r>
      <w:r w:rsidR="00913C5E">
        <w:t xml:space="preserve">Assume </w:t>
      </w:r>
      <w:r w:rsidR="00913C5E" w:rsidRPr="007E1AB9">
        <w:rPr>
          <w:i/>
          <w:iCs/>
        </w:rPr>
        <w:t>p</w:t>
      </w:r>
      <w:r w:rsidR="00913C5E">
        <w:t xml:space="preserve"> = .05. Use this to estimate </w:t>
      </w:r>
      <w:r w:rsidR="00913C5E" w:rsidRPr="007E1AB9">
        <w:rPr>
          <w:i/>
          <w:iCs/>
        </w:rPr>
        <w:t>d</w:t>
      </w:r>
      <w:r w:rsidR="00913C5E">
        <w:t>.</w:t>
      </w:r>
    </w:p>
    <w:p w14:paraId="100001C4" w14:textId="459ADC7A" w:rsidR="00EF6E01" w:rsidRPr="001930F3" w:rsidRDefault="0024241C" w:rsidP="007E1AB9">
      <w:pPr>
        <w:pStyle w:val="BodyText"/>
        <w:numPr>
          <w:ilvl w:val="1"/>
          <w:numId w:val="34"/>
        </w:numPr>
        <w:spacing w:before="60" w:after="0" w:line="240" w:lineRule="auto"/>
      </w:pPr>
      <w:r>
        <w:t>No – Next step.</w:t>
      </w:r>
    </w:p>
    <w:sectPr w:rsidR="00EF6E01" w:rsidRPr="001930F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F45C5" w14:textId="77777777" w:rsidR="00867685" w:rsidRDefault="00867685" w:rsidP="00146B11">
      <w:pPr>
        <w:spacing w:after="0"/>
      </w:pPr>
      <w:r>
        <w:separator/>
      </w:r>
    </w:p>
  </w:endnote>
  <w:endnote w:type="continuationSeparator" w:id="0">
    <w:p w14:paraId="42397E57" w14:textId="77777777" w:rsidR="00867685" w:rsidRDefault="00867685" w:rsidP="00146B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NewRomanPSMT">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98652" w14:textId="77777777" w:rsidR="00867685" w:rsidRDefault="00867685" w:rsidP="00146B11">
      <w:pPr>
        <w:spacing w:after="0"/>
      </w:pPr>
      <w:r>
        <w:separator/>
      </w:r>
    </w:p>
  </w:footnote>
  <w:footnote w:type="continuationSeparator" w:id="0">
    <w:p w14:paraId="1BAE15FF" w14:textId="77777777" w:rsidR="00867685" w:rsidRDefault="00867685" w:rsidP="00146B11">
      <w:pPr>
        <w:spacing w:after="0"/>
      </w:pPr>
      <w:r>
        <w:continuationSeparator/>
      </w:r>
    </w:p>
  </w:footnote>
  <w:footnote w:id="1">
    <w:p w14:paraId="5B655EFC" w14:textId="3EB39743" w:rsidR="00146B11" w:rsidRDefault="00146B11" w:rsidP="00146B11">
      <w:pPr>
        <w:spacing w:after="0"/>
        <w:rPr>
          <w:ins w:id="89" w:author="Gaskell Christopher" w:date="2022-03-05T14:00:00Z"/>
          <w:lang w:val="en-GB"/>
        </w:rPr>
      </w:pPr>
      <w:ins w:id="90" w:author="Gaskell Christopher" w:date="2022-03-05T13:58:00Z">
        <w:r>
          <w:rPr>
            <w:rStyle w:val="FootnoteReference"/>
          </w:rPr>
          <w:footnoteRef/>
        </w:r>
        <w:r>
          <w:t xml:space="preserve"> </w:t>
        </w:r>
      </w:ins>
      <w:ins w:id="91" w:author="Gaskell Christopher" w:date="2022-03-05T14:00:00Z">
        <w:r>
          <w:t xml:space="preserve">Forward and backward citation searching was conducted using the Citation Chaser app. This application makes use of the Lens.org API. </w:t>
        </w:r>
        <w:r>
          <w:rPr>
            <w:rFonts w:ascii="Helvetica Neue" w:hAnsi="Helvetica Neue"/>
            <w:color w:val="333333"/>
            <w:sz w:val="21"/>
            <w:szCs w:val="21"/>
            <w:shd w:val="clear" w:color="auto" w:fill="FFFFFF"/>
          </w:rPr>
          <w:t>Haddaway, N. R., Grainger, M. J., Gray, C. T. (2021) citationchaser: An R package and Shiny app for forward and backward citations chasing in academic searching. doi:</w:t>
        </w:r>
        <w:r>
          <w:fldChar w:fldCharType="begin"/>
        </w:r>
        <w:r>
          <w:instrText xml:space="preserve"> HYPERLINK "https://www.doi.org/10.5281/zenodo.4543513" </w:instrText>
        </w:r>
        <w:r>
          <w:fldChar w:fldCharType="separate"/>
        </w:r>
        <w:r>
          <w:rPr>
            <w:rStyle w:val="Hyperlink"/>
            <w:rFonts w:ascii="Helvetica Neue" w:hAnsi="Helvetica Neue"/>
            <w:color w:val="337AB7"/>
            <w:sz w:val="21"/>
            <w:szCs w:val="21"/>
          </w:rPr>
          <w:t>10.5281/zenodo.4543513</w:t>
        </w:r>
        <w:r>
          <w:fldChar w:fldCharType="end"/>
        </w:r>
        <w:r>
          <w:rPr>
            <w:rStyle w:val="apple-converted-space"/>
            <w:rFonts w:ascii="Helvetica Neue" w:hAnsi="Helvetica Neue"/>
            <w:color w:val="333333"/>
            <w:sz w:val="21"/>
            <w:szCs w:val="21"/>
            <w:shd w:val="clear" w:color="auto" w:fill="FFFFFF"/>
          </w:rPr>
          <w:t> </w:t>
        </w:r>
      </w:ins>
    </w:p>
    <w:p w14:paraId="148D282D" w14:textId="5AF9CE66" w:rsidR="00146B11" w:rsidRPr="00146B11" w:rsidRDefault="00146B11">
      <w:pPr>
        <w:pStyle w:val="FootnoteText"/>
        <w:rPr>
          <w:lang w:val="en-GB"/>
          <w:rPrChange w:id="92" w:author="Gaskell Christopher" w:date="2022-03-05T13:58:00Z">
            <w:rPr/>
          </w:rPrChange>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6FAE05E"/>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FFFFFF7C"/>
    <w:multiLevelType w:val="singleLevel"/>
    <w:tmpl w:val="592A002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71273A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C48FAA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4FC51A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25027E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ACC2DB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E2E71E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A9AA89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D5C7E5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CACC52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AF5B21"/>
    <w:multiLevelType w:val="hybridMultilevel"/>
    <w:tmpl w:val="A52AE58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2C032FD"/>
    <w:multiLevelType w:val="hybridMultilevel"/>
    <w:tmpl w:val="66BA4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036126C"/>
    <w:multiLevelType w:val="hybridMultilevel"/>
    <w:tmpl w:val="F68AC812"/>
    <w:lvl w:ilvl="0" w:tplc="08090015">
      <w:start w:val="1"/>
      <w:numFmt w:val="upperLetter"/>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4" w15:restartNumberingAfterBreak="0">
    <w:nsid w:val="130A2887"/>
    <w:multiLevelType w:val="hybridMultilevel"/>
    <w:tmpl w:val="37AACC0E"/>
    <w:lvl w:ilvl="0" w:tplc="0809000F">
      <w:start w:val="1"/>
      <w:numFmt w:val="decimal"/>
      <w:lvlText w:val="%1."/>
      <w:lvlJc w:val="left"/>
      <w:pPr>
        <w:ind w:left="720" w:hanging="360"/>
      </w:pPr>
    </w:lvl>
    <w:lvl w:ilvl="1" w:tplc="E8A46ACA">
      <w:start w:val="1"/>
      <w:numFmt w:val="lowerLetter"/>
      <w:lvlText w:val="%2."/>
      <w:lvlJc w:val="left"/>
      <w:pPr>
        <w:ind w:left="1440" w:hanging="360"/>
      </w:pPr>
      <w:rPr>
        <w:color w:val="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6EA3D1D"/>
    <w:multiLevelType w:val="hybridMultilevel"/>
    <w:tmpl w:val="CE42565C"/>
    <w:lvl w:ilvl="0" w:tplc="8E6A1AA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AA44948"/>
    <w:multiLevelType w:val="multilevel"/>
    <w:tmpl w:val="13DEA5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211021E9"/>
    <w:multiLevelType w:val="hybridMultilevel"/>
    <w:tmpl w:val="62B05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72900A3"/>
    <w:multiLevelType w:val="hybridMultilevel"/>
    <w:tmpl w:val="554476F4"/>
    <w:lvl w:ilvl="0" w:tplc="FFFFFFFF">
      <w:start w:val="1"/>
      <w:numFmt w:val="decimal"/>
      <w:lvlText w:val="%1."/>
      <w:lvlJc w:val="left"/>
      <w:pPr>
        <w:ind w:left="720" w:hanging="360"/>
      </w:pPr>
    </w:lvl>
    <w:lvl w:ilvl="1" w:tplc="04090013">
      <w:start w:val="1"/>
      <w:numFmt w:val="upperRoman"/>
      <w:lvlText w:val="%2."/>
      <w:lvlJc w:val="right"/>
      <w:pPr>
        <w:ind w:left="1440" w:hanging="360"/>
      </w:pPr>
      <w:rPr>
        <w:color w:val="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8310C2D"/>
    <w:multiLevelType w:val="hybridMultilevel"/>
    <w:tmpl w:val="87F0A512"/>
    <w:lvl w:ilvl="0" w:tplc="0409001B">
      <w:start w:val="1"/>
      <w:numFmt w:val="lowerRoman"/>
      <w:lvlText w:val="%1."/>
      <w:lvlJc w:val="righ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28B326A7"/>
    <w:multiLevelType w:val="hybridMultilevel"/>
    <w:tmpl w:val="2F366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C1AE401"/>
    <w:multiLevelType w:val="multilevel"/>
    <w:tmpl w:val="88BC11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2" w15:restartNumberingAfterBreak="0">
    <w:nsid w:val="2DB650DA"/>
    <w:multiLevelType w:val="hybridMultilevel"/>
    <w:tmpl w:val="0B727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47D6E80"/>
    <w:multiLevelType w:val="hybridMultilevel"/>
    <w:tmpl w:val="0CCC524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9082E09"/>
    <w:multiLevelType w:val="hybridMultilevel"/>
    <w:tmpl w:val="768081E0"/>
    <w:lvl w:ilvl="0" w:tplc="FFFFFFFF">
      <w:start w:val="1"/>
      <w:numFmt w:val="decimal"/>
      <w:lvlText w:val="%1."/>
      <w:lvlJc w:val="left"/>
      <w:pPr>
        <w:ind w:left="720" w:hanging="360"/>
      </w:pPr>
    </w:lvl>
    <w:lvl w:ilvl="1" w:tplc="0409001B">
      <w:start w:val="1"/>
      <w:numFmt w:val="lowerRoman"/>
      <w:lvlText w:val="%2."/>
      <w:lvlJc w:val="right"/>
      <w:pPr>
        <w:ind w:left="1440" w:hanging="360"/>
      </w:pPr>
      <w:rPr>
        <w:color w:val="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B4748C7"/>
    <w:multiLevelType w:val="hybridMultilevel"/>
    <w:tmpl w:val="79FC5740"/>
    <w:lvl w:ilvl="0" w:tplc="3362B3F0">
      <w:start w:val="16"/>
      <w:numFmt w:val="bullet"/>
      <w:lvlText w:val="-"/>
      <w:lvlJc w:val="left"/>
      <w:pPr>
        <w:ind w:left="720" w:hanging="720"/>
      </w:pPr>
      <w:rPr>
        <w:rFonts w:ascii="Times New Roman" w:eastAsiaTheme="majorEastAsia" w:hAnsi="Times New Roman" w:cs="Times New Roman" w:hint="default"/>
      </w:rPr>
    </w:lvl>
    <w:lvl w:ilvl="1" w:tplc="85267B2A">
      <w:start w:val="16"/>
      <w:numFmt w:val="bullet"/>
      <w:lvlText w:val=""/>
      <w:lvlJc w:val="left"/>
      <w:pPr>
        <w:ind w:left="1440" w:hanging="720"/>
      </w:pPr>
      <w:rPr>
        <w:rFonts w:ascii="Symbol" w:eastAsiaTheme="majorEastAsia" w:hAnsi="Symbol" w:cs="Times New Roman"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06C3073"/>
    <w:multiLevelType w:val="hybridMultilevel"/>
    <w:tmpl w:val="37AACC0E"/>
    <w:lvl w:ilvl="0" w:tplc="FFFFFFFF">
      <w:start w:val="1"/>
      <w:numFmt w:val="decimal"/>
      <w:lvlText w:val="%1."/>
      <w:lvlJc w:val="left"/>
      <w:pPr>
        <w:ind w:left="720" w:hanging="360"/>
      </w:pPr>
    </w:lvl>
    <w:lvl w:ilvl="1" w:tplc="FFFFFFFF">
      <w:start w:val="1"/>
      <w:numFmt w:val="lowerLetter"/>
      <w:lvlText w:val="%2."/>
      <w:lvlJc w:val="left"/>
      <w:pPr>
        <w:ind w:left="1440" w:hanging="360"/>
      </w:pPr>
      <w:rPr>
        <w:color w:val="000000" w:themeColor="text1"/>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E4C4BDC"/>
    <w:multiLevelType w:val="hybridMultilevel"/>
    <w:tmpl w:val="0688EE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905314D"/>
    <w:multiLevelType w:val="hybridMultilevel"/>
    <w:tmpl w:val="2B885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17D2936"/>
    <w:multiLevelType w:val="hybridMultilevel"/>
    <w:tmpl w:val="B6BE0D9C"/>
    <w:lvl w:ilvl="0" w:tplc="90F8F11E">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0E3596"/>
    <w:multiLevelType w:val="hybridMultilevel"/>
    <w:tmpl w:val="F5F43312"/>
    <w:lvl w:ilvl="0" w:tplc="BEF6596C">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A502353"/>
    <w:multiLevelType w:val="hybridMultilevel"/>
    <w:tmpl w:val="15C20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num>
  <w:num w:numId="19">
    <w:abstractNumId w:val="22"/>
  </w:num>
  <w:num w:numId="20">
    <w:abstractNumId w:val="16"/>
  </w:num>
  <w:num w:numId="21">
    <w:abstractNumId w:val="27"/>
  </w:num>
  <w:num w:numId="22">
    <w:abstractNumId w:val="23"/>
  </w:num>
  <w:num w:numId="23">
    <w:abstractNumId w:val="29"/>
  </w:num>
  <w:num w:numId="24">
    <w:abstractNumId w:val="15"/>
  </w:num>
  <w:num w:numId="25">
    <w:abstractNumId w:val="28"/>
  </w:num>
  <w:num w:numId="26">
    <w:abstractNumId w:val="19"/>
  </w:num>
  <w:num w:numId="27">
    <w:abstractNumId w:val="14"/>
  </w:num>
  <w:num w:numId="28">
    <w:abstractNumId w:val="26"/>
  </w:num>
  <w:num w:numId="29">
    <w:abstractNumId w:val="18"/>
  </w:num>
  <w:num w:numId="30">
    <w:abstractNumId w:val="24"/>
  </w:num>
  <w:num w:numId="31">
    <w:abstractNumId w:val="13"/>
  </w:num>
  <w:num w:numId="32">
    <w:abstractNumId w:val="20"/>
  </w:num>
  <w:num w:numId="33">
    <w:abstractNumId w:val="30"/>
  </w:num>
  <w:num w:numId="34">
    <w:abstractNumId w:val="11"/>
  </w:num>
  <w:num w:numId="35">
    <w:abstractNumId w:val="12"/>
  </w:num>
  <w:num w:numId="36">
    <w:abstractNumId w:val="17"/>
  </w:num>
  <w:num w:numId="37">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skell Christopher">
    <w15:presenceInfo w15:providerId="AD" w15:userId="S::christopher.gaskell@srft.nhs.uk::ec3abf91-a34e-4601-9a6d-433f87f779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CAC"/>
    <w:rsid w:val="00000826"/>
    <w:rsid w:val="00001478"/>
    <w:rsid w:val="0000325A"/>
    <w:rsid w:val="00004CAD"/>
    <w:rsid w:val="00004FD2"/>
    <w:rsid w:val="00005CC6"/>
    <w:rsid w:val="00006FDA"/>
    <w:rsid w:val="000071A7"/>
    <w:rsid w:val="0001090E"/>
    <w:rsid w:val="00011081"/>
    <w:rsid w:val="0001114C"/>
    <w:rsid w:val="000127EA"/>
    <w:rsid w:val="00015288"/>
    <w:rsid w:val="00015378"/>
    <w:rsid w:val="00015AC0"/>
    <w:rsid w:val="00017035"/>
    <w:rsid w:val="000247F0"/>
    <w:rsid w:val="00025277"/>
    <w:rsid w:val="000262B6"/>
    <w:rsid w:val="00031111"/>
    <w:rsid w:val="000323FA"/>
    <w:rsid w:val="000345D4"/>
    <w:rsid w:val="0003586A"/>
    <w:rsid w:val="0003649B"/>
    <w:rsid w:val="000432F4"/>
    <w:rsid w:val="00044F0E"/>
    <w:rsid w:val="00046EF9"/>
    <w:rsid w:val="000514B0"/>
    <w:rsid w:val="00053E4F"/>
    <w:rsid w:val="00055643"/>
    <w:rsid w:val="000568E8"/>
    <w:rsid w:val="00056BB6"/>
    <w:rsid w:val="00060C95"/>
    <w:rsid w:val="0006330E"/>
    <w:rsid w:val="00067F97"/>
    <w:rsid w:val="0007179E"/>
    <w:rsid w:val="00071A5D"/>
    <w:rsid w:val="00071F66"/>
    <w:rsid w:val="00074CEE"/>
    <w:rsid w:val="0007560D"/>
    <w:rsid w:val="0007614F"/>
    <w:rsid w:val="000769D9"/>
    <w:rsid w:val="0007756C"/>
    <w:rsid w:val="00080643"/>
    <w:rsid w:val="00082BCA"/>
    <w:rsid w:val="00086F17"/>
    <w:rsid w:val="0009778B"/>
    <w:rsid w:val="000A5D21"/>
    <w:rsid w:val="000A6505"/>
    <w:rsid w:val="000B0DD1"/>
    <w:rsid w:val="000B14C8"/>
    <w:rsid w:val="000B23B1"/>
    <w:rsid w:val="000B40C8"/>
    <w:rsid w:val="000B7339"/>
    <w:rsid w:val="000C01AC"/>
    <w:rsid w:val="000C401D"/>
    <w:rsid w:val="000C4B00"/>
    <w:rsid w:val="000D0A53"/>
    <w:rsid w:val="000D296C"/>
    <w:rsid w:val="000D3C9A"/>
    <w:rsid w:val="000E1A35"/>
    <w:rsid w:val="000E2A83"/>
    <w:rsid w:val="000E2CBE"/>
    <w:rsid w:val="000E3200"/>
    <w:rsid w:val="000E37FD"/>
    <w:rsid w:val="000E38A6"/>
    <w:rsid w:val="000E43C8"/>
    <w:rsid w:val="000E65F0"/>
    <w:rsid w:val="000E7169"/>
    <w:rsid w:val="000F07BE"/>
    <w:rsid w:val="000F11A3"/>
    <w:rsid w:val="000F26FB"/>
    <w:rsid w:val="000F2B97"/>
    <w:rsid w:val="000F4382"/>
    <w:rsid w:val="000F67B0"/>
    <w:rsid w:val="00101B1F"/>
    <w:rsid w:val="0010448B"/>
    <w:rsid w:val="00104A01"/>
    <w:rsid w:val="0010660E"/>
    <w:rsid w:val="00106F0E"/>
    <w:rsid w:val="00110031"/>
    <w:rsid w:val="001107E5"/>
    <w:rsid w:val="0011101D"/>
    <w:rsid w:val="0011308E"/>
    <w:rsid w:val="00113CB3"/>
    <w:rsid w:val="00113E81"/>
    <w:rsid w:val="001158B8"/>
    <w:rsid w:val="00115B2F"/>
    <w:rsid w:val="00115B98"/>
    <w:rsid w:val="0012310E"/>
    <w:rsid w:val="001271D5"/>
    <w:rsid w:val="00130166"/>
    <w:rsid w:val="001318BD"/>
    <w:rsid w:val="00131BAB"/>
    <w:rsid w:val="001321C6"/>
    <w:rsid w:val="001367CD"/>
    <w:rsid w:val="00136B26"/>
    <w:rsid w:val="00140778"/>
    <w:rsid w:val="00140D63"/>
    <w:rsid w:val="00140F56"/>
    <w:rsid w:val="00143654"/>
    <w:rsid w:val="00144289"/>
    <w:rsid w:val="00146B11"/>
    <w:rsid w:val="00152564"/>
    <w:rsid w:val="0015606F"/>
    <w:rsid w:val="00160AF9"/>
    <w:rsid w:val="001621E0"/>
    <w:rsid w:val="00163DDB"/>
    <w:rsid w:val="00164829"/>
    <w:rsid w:val="001668E9"/>
    <w:rsid w:val="00167037"/>
    <w:rsid w:val="001703A8"/>
    <w:rsid w:val="0017417A"/>
    <w:rsid w:val="00176181"/>
    <w:rsid w:val="00176D52"/>
    <w:rsid w:val="001841E8"/>
    <w:rsid w:val="001905D2"/>
    <w:rsid w:val="00192F6A"/>
    <w:rsid w:val="001930F3"/>
    <w:rsid w:val="00193421"/>
    <w:rsid w:val="00197D8D"/>
    <w:rsid w:val="001A1EC5"/>
    <w:rsid w:val="001A1EE3"/>
    <w:rsid w:val="001A5A0B"/>
    <w:rsid w:val="001A6EC1"/>
    <w:rsid w:val="001B05F3"/>
    <w:rsid w:val="001B252D"/>
    <w:rsid w:val="001B4E61"/>
    <w:rsid w:val="001B5F75"/>
    <w:rsid w:val="001B62AF"/>
    <w:rsid w:val="001C0100"/>
    <w:rsid w:val="001C10B1"/>
    <w:rsid w:val="001D28AF"/>
    <w:rsid w:val="001D4342"/>
    <w:rsid w:val="001D7D60"/>
    <w:rsid w:val="001E25FC"/>
    <w:rsid w:val="001E2C7C"/>
    <w:rsid w:val="001F04CB"/>
    <w:rsid w:val="001F1E58"/>
    <w:rsid w:val="001F208B"/>
    <w:rsid w:val="001F6973"/>
    <w:rsid w:val="001F7900"/>
    <w:rsid w:val="002005CB"/>
    <w:rsid w:val="00200E73"/>
    <w:rsid w:val="00201DD0"/>
    <w:rsid w:val="002027EC"/>
    <w:rsid w:val="00213A8E"/>
    <w:rsid w:val="00216E45"/>
    <w:rsid w:val="00217490"/>
    <w:rsid w:val="00222873"/>
    <w:rsid w:val="00223281"/>
    <w:rsid w:val="00223343"/>
    <w:rsid w:val="0022337F"/>
    <w:rsid w:val="00223CAC"/>
    <w:rsid w:val="002262FF"/>
    <w:rsid w:val="00227690"/>
    <w:rsid w:val="00236031"/>
    <w:rsid w:val="00236B56"/>
    <w:rsid w:val="0024241C"/>
    <w:rsid w:val="00243ED1"/>
    <w:rsid w:val="00244FFF"/>
    <w:rsid w:val="00250D87"/>
    <w:rsid w:val="00251D26"/>
    <w:rsid w:val="00262EF2"/>
    <w:rsid w:val="00266A6B"/>
    <w:rsid w:val="00267514"/>
    <w:rsid w:val="002706D9"/>
    <w:rsid w:val="0027251E"/>
    <w:rsid w:val="00273578"/>
    <w:rsid w:val="00273E45"/>
    <w:rsid w:val="00274034"/>
    <w:rsid w:val="0027451B"/>
    <w:rsid w:val="002763A4"/>
    <w:rsid w:val="00276FCC"/>
    <w:rsid w:val="002770BC"/>
    <w:rsid w:val="00277740"/>
    <w:rsid w:val="00280C6D"/>
    <w:rsid w:val="00283EA9"/>
    <w:rsid w:val="00287DD1"/>
    <w:rsid w:val="00293F5C"/>
    <w:rsid w:val="002946A6"/>
    <w:rsid w:val="002A65B9"/>
    <w:rsid w:val="002B1966"/>
    <w:rsid w:val="002B1AC8"/>
    <w:rsid w:val="002B6369"/>
    <w:rsid w:val="002B7C92"/>
    <w:rsid w:val="002C1F48"/>
    <w:rsid w:val="002C74AE"/>
    <w:rsid w:val="002D0BDE"/>
    <w:rsid w:val="002D501F"/>
    <w:rsid w:val="002D5F32"/>
    <w:rsid w:val="002D63D8"/>
    <w:rsid w:val="002D6877"/>
    <w:rsid w:val="002D7AAC"/>
    <w:rsid w:val="002E24AF"/>
    <w:rsid w:val="002E2FAC"/>
    <w:rsid w:val="002E6332"/>
    <w:rsid w:val="002E6AF7"/>
    <w:rsid w:val="002F01BD"/>
    <w:rsid w:val="002F17E0"/>
    <w:rsid w:val="002F3281"/>
    <w:rsid w:val="002F767E"/>
    <w:rsid w:val="002F76C4"/>
    <w:rsid w:val="002F7DB7"/>
    <w:rsid w:val="00300540"/>
    <w:rsid w:val="00303A75"/>
    <w:rsid w:val="0030635A"/>
    <w:rsid w:val="0030692B"/>
    <w:rsid w:val="00310F48"/>
    <w:rsid w:val="00311BF5"/>
    <w:rsid w:val="00320C3D"/>
    <w:rsid w:val="003226C6"/>
    <w:rsid w:val="0032588E"/>
    <w:rsid w:val="003276E8"/>
    <w:rsid w:val="00330692"/>
    <w:rsid w:val="0033093C"/>
    <w:rsid w:val="003333AB"/>
    <w:rsid w:val="00334C6F"/>
    <w:rsid w:val="003368D3"/>
    <w:rsid w:val="00336F51"/>
    <w:rsid w:val="00342493"/>
    <w:rsid w:val="00344175"/>
    <w:rsid w:val="003455E7"/>
    <w:rsid w:val="003468A4"/>
    <w:rsid w:val="00346B97"/>
    <w:rsid w:val="00346FCB"/>
    <w:rsid w:val="003507BE"/>
    <w:rsid w:val="00350969"/>
    <w:rsid w:val="00350D4B"/>
    <w:rsid w:val="00353DC4"/>
    <w:rsid w:val="0036022C"/>
    <w:rsid w:val="00361F62"/>
    <w:rsid w:val="0036512B"/>
    <w:rsid w:val="00366CFD"/>
    <w:rsid w:val="00367DF1"/>
    <w:rsid w:val="003725E8"/>
    <w:rsid w:val="0037332E"/>
    <w:rsid w:val="003736DB"/>
    <w:rsid w:val="003844C1"/>
    <w:rsid w:val="00384C94"/>
    <w:rsid w:val="003860D4"/>
    <w:rsid w:val="003869B4"/>
    <w:rsid w:val="003873B1"/>
    <w:rsid w:val="00393D99"/>
    <w:rsid w:val="003A19DB"/>
    <w:rsid w:val="003A371D"/>
    <w:rsid w:val="003A3D99"/>
    <w:rsid w:val="003A41EF"/>
    <w:rsid w:val="003B239D"/>
    <w:rsid w:val="003B26CB"/>
    <w:rsid w:val="003B26D6"/>
    <w:rsid w:val="003B3BD0"/>
    <w:rsid w:val="003B6E6E"/>
    <w:rsid w:val="003B71B4"/>
    <w:rsid w:val="003C007C"/>
    <w:rsid w:val="003C0200"/>
    <w:rsid w:val="003C088E"/>
    <w:rsid w:val="003C17DC"/>
    <w:rsid w:val="003C1C94"/>
    <w:rsid w:val="003C1E98"/>
    <w:rsid w:val="003C2DD3"/>
    <w:rsid w:val="003C5589"/>
    <w:rsid w:val="003D1898"/>
    <w:rsid w:val="003D26DF"/>
    <w:rsid w:val="003D3699"/>
    <w:rsid w:val="003E0F95"/>
    <w:rsid w:val="003E46D4"/>
    <w:rsid w:val="003E59C9"/>
    <w:rsid w:val="003E5C2B"/>
    <w:rsid w:val="003E7675"/>
    <w:rsid w:val="003E78C7"/>
    <w:rsid w:val="003F1457"/>
    <w:rsid w:val="003F15A4"/>
    <w:rsid w:val="003F1FAB"/>
    <w:rsid w:val="003F300F"/>
    <w:rsid w:val="003F44A3"/>
    <w:rsid w:val="003F6456"/>
    <w:rsid w:val="003F7328"/>
    <w:rsid w:val="004001D5"/>
    <w:rsid w:val="00400729"/>
    <w:rsid w:val="00406222"/>
    <w:rsid w:val="00415C84"/>
    <w:rsid w:val="00415FA0"/>
    <w:rsid w:val="00416ED7"/>
    <w:rsid w:val="00417355"/>
    <w:rsid w:val="00420D56"/>
    <w:rsid w:val="00420F78"/>
    <w:rsid w:val="00422B4A"/>
    <w:rsid w:val="004251A3"/>
    <w:rsid w:val="004259CB"/>
    <w:rsid w:val="00426740"/>
    <w:rsid w:val="00426C13"/>
    <w:rsid w:val="004279E4"/>
    <w:rsid w:val="00427EC9"/>
    <w:rsid w:val="00430CA1"/>
    <w:rsid w:val="004321C9"/>
    <w:rsid w:val="00432EB5"/>
    <w:rsid w:val="004341E5"/>
    <w:rsid w:val="00434B6C"/>
    <w:rsid w:val="00435C2A"/>
    <w:rsid w:val="00440206"/>
    <w:rsid w:val="0044142F"/>
    <w:rsid w:val="00441FA1"/>
    <w:rsid w:val="00444484"/>
    <w:rsid w:val="00444C3A"/>
    <w:rsid w:val="00444D8A"/>
    <w:rsid w:val="004456AE"/>
    <w:rsid w:val="0044585C"/>
    <w:rsid w:val="00450F99"/>
    <w:rsid w:val="00453506"/>
    <w:rsid w:val="00457DD0"/>
    <w:rsid w:val="00464FED"/>
    <w:rsid w:val="00465406"/>
    <w:rsid w:val="00466DBB"/>
    <w:rsid w:val="004674C2"/>
    <w:rsid w:val="00470570"/>
    <w:rsid w:val="00472452"/>
    <w:rsid w:val="00473B5E"/>
    <w:rsid w:val="00477D29"/>
    <w:rsid w:val="0048012E"/>
    <w:rsid w:val="00483F2A"/>
    <w:rsid w:val="00484494"/>
    <w:rsid w:val="004847DF"/>
    <w:rsid w:val="00487A12"/>
    <w:rsid w:val="004946DF"/>
    <w:rsid w:val="004948E3"/>
    <w:rsid w:val="00494B7C"/>
    <w:rsid w:val="0049527F"/>
    <w:rsid w:val="00495286"/>
    <w:rsid w:val="004A203C"/>
    <w:rsid w:val="004A3262"/>
    <w:rsid w:val="004A4FC1"/>
    <w:rsid w:val="004A64D7"/>
    <w:rsid w:val="004B1EC0"/>
    <w:rsid w:val="004B34F4"/>
    <w:rsid w:val="004B376A"/>
    <w:rsid w:val="004B3A5E"/>
    <w:rsid w:val="004B4544"/>
    <w:rsid w:val="004B49CA"/>
    <w:rsid w:val="004B5F23"/>
    <w:rsid w:val="004B6249"/>
    <w:rsid w:val="004C3607"/>
    <w:rsid w:val="004C559F"/>
    <w:rsid w:val="004C602A"/>
    <w:rsid w:val="004D1D32"/>
    <w:rsid w:val="004D485C"/>
    <w:rsid w:val="004E2105"/>
    <w:rsid w:val="004E2C9C"/>
    <w:rsid w:val="004E3309"/>
    <w:rsid w:val="004E36F9"/>
    <w:rsid w:val="004E4F03"/>
    <w:rsid w:val="004E6380"/>
    <w:rsid w:val="004F47E4"/>
    <w:rsid w:val="004F4960"/>
    <w:rsid w:val="004F63CD"/>
    <w:rsid w:val="005028D9"/>
    <w:rsid w:val="00506590"/>
    <w:rsid w:val="00513BCE"/>
    <w:rsid w:val="00514B9E"/>
    <w:rsid w:val="0051669C"/>
    <w:rsid w:val="00517BE4"/>
    <w:rsid w:val="00530436"/>
    <w:rsid w:val="005313BA"/>
    <w:rsid w:val="00532959"/>
    <w:rsid w:val="0053485A"/>
    <w:rsid w:val="00534882"/>
    <w:rsid w:val="00541771"/>
    <w:rsid w:val="0054180D"/>
    <w:rsid w:val="0054355C"/>
    <w:rsid w:val="00543C40"/>
    <w:rsid w:val="00546994"/>
    <w:rsid w:val="00546BA1"/>
    <w:rsid w:val="00550D09"/>
    <w:rsid w:val="00551554"/>
    <w:rsid w:val="005535F8"/>
    <w:rsid w:val="0055386A"/>
    <w:rsid w:val="00553FC8"/>
    <w:rsid w:val="005562CA"/>
    <w:rsid w:val="0056113C"/>
    <w:rsid w:val="005635ED"/>
    <w:rsid w:val="00564964"/>
    <w:rsid w:val="00564BED"/>
    <w:rsid w:val="00567F63"/>
    <w:rsid w:val="0057199A"/>
    <w:rsid w:val="0057641E"/>
    <w:rsid w:val="0057731B"/>
    <w:rsid w:val="005809A8"/>
    <w:rsid w:val="0058295A"/>
    <w:rsid w:val="00582BEE"/>
    <w:rsid w:val="0058446E"/>
    <w:rsid w:val="00590DD3"/>
    <w:rsid w:val="00591713"/>
    <w:rsid w:val="005920E9"/>
    <w:rsid w:val="00594D9A"/>
    <w:rsid w:val="0059666B"/>
    <w:rsid w:val="005A062A"/>
    <w:rsid w:val="005A3348"/>
    <w:rsid w:val="005A4463"/>
    <w:rsid w:val="005A4CE8"/>
    <w:rsid w:val="005A6139"/>
    <w:rsid w:val="005B1AC1"/>
    <w:rsid w:val="005B3F7E"/>
    <w:rsid w:val="005B53F6"/>
    <w:rsid w:val="005C1BB2"/>
    <w:rsid w:val="005C22D7"/>
    <w:rsid w:val="005C6613"/>
    <w:rsid w:val="005D4363"/>
    <w:rsid w:val="005D7D18"/>
    <w:rsid w:val="005E0E08"/>
    <w:rsid w:val="005E29C0"/>
    <w:rsid w:val="005E6840"/>
    <w:rsid w:val="005F1418"/>
    <w:rsid w:val="005F23CE"/>
    <w:rsid w:val="005F3E0C"/>
    <w:rsid w:val="005F6F15"/>
    <w:rsid w:val="006004B3"/>
    <w:rsid w:val="00601620"/>
    <w:rsid w:val="00602408"/>
    <w:rsid w:val="00604B2D"/>
    <w:rsid w:val="00614F68"/>
    <w:rsid w:val="00615926"/>
    <w:rsid w:val="00616EC2"/>
    <w:rsid w:val="0062766E"/>
    <w:rsid w:val="006301DD"/>
    <w:rsid w:val="00630FEF"/>
    <w:rsid w:val="00631E1E"/>
    <w:rsid w:val="00632B05"/>
    <w:rsid w:val="00633C58"/>
    <w:rsid w:val="0063493A"/>
    <w:rsid w:val="006373D6"/>
    <w:rsid w:val="00642DC9"/>
    <w:rsid w:val="006433CC"/>
    <w:rsid w:val="00645B3F"/>
    <w:rsid w:val="00645DA2"/>
    <w:rsid w:val="0064681F"/>
    <w:rsid w:val="00652F66"/>
    <w:rsid w:val="00656CFA"/>
    <w:rsid w:val="00666B56"/>
    <w:rsid w:val="006734A8"/>
    <w:rsid w:val="006740D4"/>
    <w:rsid w:val="00674BD3"/>
    <w:rsid w:val="00676157"/>
    <w:rsid w:val="0067671E"/>
    <w:rsid w:val="00676F53"/>
    <w:rsid w:val="00676FD9"/>
    <w:rsid w:val="00684E45"/>
    <w:rsid w:val="0068748E"/>
    <w:rsid w:val="0069242F"/>
    <w:rsid w:val="00692C4C"/>
    <w:rsid w:val="00693837"/>
    <w:rsid w:val="006943E0"/>
    <w:rsid w:val="006974EF"/>
    <w:rsid w:val="006A19D5"/>
    <w:rsid w:val="006A33C6"/>
    <w:rsid w:val="006A72E0"/>
    <w:rsid w:val="006B0B1E"/>
    <w:rsid w:val="006B0FE4"/>
    <w:rsid w:val="006B38CD"/>
    <w:rsid w:val="006B578A"/>
    <w:rsid w:val="006B6DE2"/>
    <w:rsid w:val="006B74DE"/>
    <w:rsid w:val="006B7841"/>
    <w:rsid w:val="006C230D"/>
    <w:rsid w:val="006C2D60"/>
    <w:rsid w:val="006C49C8"/>
    <w:rsid w:val="006C5B48"/>
    <w:rsid w:val="006D186D"/>
    <w:rsid w:val="006D1D9C"/>
    <w:rsid w:val="006D23DA"/>
    <w:rsid w:val="006D2EA5"/>
    <w:rsid w:val="006D2F51"/>
    <w:rsid w:val="006D3A34"/>
    <w:rsid w:val="006D4376"/>
    <w:rsid w:val="006D520F"/>
    <w:rsid w:val="006D5805"/>
    <w:rsid w:val="006D5995"/>
    <w:rsid w:val="006D6881"/>
    <w:rsid w:val="006E0040"/>
    <w:rsid w:val="006E1A74"/>
    <w:rsid w:val="006E3865"/>
    <w:rsid w:val="006E52DD"/>
    <w:rsid w:val="006E53C8"/>
    <w:rsid w:val="006F2AEC"/>
    <w:rsid w:val="006F3C1D"/>
    <w:rsid w:val="006F4E58"/>
    <w:rsid w:val="006F5783"/>
    <w:rsid w:val="007001A8"/>
    <w:rsid w:val="00700746"/>
    <w:rsid w:val="0070183E"/>
    <w:rsid w:val="0070240E"/>
    <w:rsid w:val="00705FF7"/>
    <w:rsid w:val="00706A71"/>
    <w:rsid w:val="00711788"/>
    <w:rsid w:val="0071605E"/>
    <w:rsid w:val="007202C6"/>
    <w:rsid w:val="00725899"/>
    <w:rsid w:val="00727B84"/>
    <w:rsid w:val="007313EC"/>
    <w:rsid w:val="00735025"/>
    <w:rsid w:val="00736F49"/>
    <w:rsid w:val="00737075"/>
    <w:rsid w:val="007400E4"/>
    <w:rsid w:val="007403B9"/>
    <w:rsid w:val="00740971"/>
    <w:rsid w:val="007411EF"/>
    <w:rsid w:val="007419D6"/>
    <w:rsid w:val="0074285C"/>
    <w:rsid w:val="007448AE"/>
    <w:rsid w:val="00750361"/>
    <w:rsid w:val="00751C8E"/>
    <w:rsid w:val="0075544A"/>
    <w:rsid w:val="007561EE"/>
    <w:rsid w:val="00757288"/>
    <w:rsid w:val="007618BA"/>
    <w:rsid w:val="007624F6"/>
    <w:rsid w:val="007628C4"/>
    <w:rsid w:val="00766820"/>
    <w:rsid w:val="00767539"/>
    <w:rsid w:val="00767C0B"/>
    <w:rsid w:val="00770341"/>
    <w:rsid w:val="007742DE"/>
    <w:rsid w:val="00774974"/>
    <w:rsid w:val="00774BB8"/>
    <w:rsid w:val="00775EB6"/>
    <w:rsid w:val="007760E4"/>
    <w:rsid w:val="00781654"/>
    <w:rsid w:val="007832F3"/>
    <w:rsid w:val="007841C2"/>
    <w:rsid w:val="00787F70"/>
    <w:rsid w:val="0079469B"/>
    <w:rsid w:val="00795AC0"/>
    <w:rsid w:val="007A03AA"/>
    <w:rsid w:val="007A0D3A"/>
    <w:rsid w:val="007A2091"/>
    <w:rsid w:val="007A23DF"/>
    <w:rsid w:val="007B3FC7"/>
    <w:rsid w:val="007B475E"/>
    <w:rsid w:val="007B5440"/>
    <w:rsid w:val="007B6DE2"/>
    <w:rsid w:val="007C0BA4"/>
    <w:rsid w:val="007C1230"/>
    <w:rsid w:val="007C1B24"/>
    <w:rsid w:val="007C3843"/>
    <w:rsid w:val="007C3F95"/>
    <w:rsid w:val="007C460F"/>
    <w:rsid w:val="007C75DD"/>
    <w:rsid w:val="007D2C1A"/>
    <w:rsid w:val="007D2ECC"/>
    <w:rsid w:val="007D37A4"/>
    <w:rsid w:val="007D40CC"/>
    <w:rsid w:val="007D56A3"/>
    <w:rsid w:val="007E0077"/>
    <w:rsid w:val="007E12C6"/>
    <w:rsid w:val="007E1AB9"/>
    <w:rsid w:val="007E3872"/>
    <w:rsid w:val="007E6FB9"/>
    <w:rsid w:val="007F21E5"/>
    <w:rsid w:val="007F39F3"/>
    <w:rsid w:val="007F3D2F"/>
    <w:rsid w:val="007F5E67"/>
    <w:rsid w:val="007F74C0"/>
    <w:rsid w:val="007F74DB"/>
    <w:rsid w:val="00800424"/>
    <w:rsid w:val="00801BE3"/>
    <w:rsid w:val="00802761"/>
    <w:rsid w:val="00802816"/>
    <w:rsid w:val="00806240"/>
    <w:rsid w:val="00812FCC"/>
    <w:rsid w:val="00813D06"/>
    <w:rsid w:val="0081446E"/>
    <w:rsid w:val="0081690F"/>
    <w:rsid w:val="008206EF"/>
    <w:rsid w:val="00820770"/>
    <w:rsid w:val="00821110"/>
    <w:rsid w:val="00824449"/>
    <w:rsid w:val="00826D56"/>
    <w:rsid w:val="00830BFD"/>
    <w:rsid w:val="008409BF"/>
    <w:rsid w:val="00840B8D"/>
    <w:rsid w:val="00841EEC"/>
    <w:rsid w:val="008438E0"/>
    <w:rsid w:val="00844599"/>
    <w:rsid w:val="008458EF"/>
    <w:rsid w:val="00853861"/>
    <w:rsid w:val="00853B6C"/>
    <w:rsid w:val="00854EF8"/>
    <w:rsid w:val="008612D9"/>
    <w:rsid w:val="008644DE"/>
    <w:rsid w:val="00865747"/>
    <w:rsid w:val="0086580B"/>
    <w:rsid w:val="00867685"/>
    <w:rsid w:val="0086796D"/>
    <w:rsid w:val="00870186"/>
    <w:rsid w:val="008726A1"/>
    <w:rsid w:val="00874CFA"/>
    <w:rsid w:val="00876733"/>
    <w:rsid w:val="00881C1D"/>
    <w:rsid w:val="0088218A"/>
    <w:rsid w:val="0088447E"/>
    <w:rsid w:val="008844D8"/>
    <w:rsid w:val="008851BE"/>
    <w:rsid w:val="0088547E"/>
    <w:rsid w:val="00886ED4"/>
    <w:rsid w:val="00891343"/>
    <w:rsid w:val="00895407"/>
    <w:rsid w:val="008A05AF"/>
    <w:rsid w:val="008A0CC9"/>
    <w:rsid w:val="008A0EA5"/>
    <w:rsid w:val="008A1ACB"/>
    <w:rsid w:val="008A1E74"/>
    <w:rsid w:val="008A25E2"/>
    <w:rsid w:val="008A263B"/>
    <w:rsid w:val="008A4561"/>
    <w:rsid w:val="008B1B15"/>
    <w:rsid w:val="008B5D24"/>
    <w:rsid w:val="008C1247"/>
    <w:rsid w:val="008C2912"/>
    <w:rsid w:val="008C32E8"/>
    <w:rsid w:val="008C3B9B"/>
    <w:rsid w:val="008C4023"/>
    <w:rsid w:val="008C45A5"/>
    <w:rsid w:val="008C76B4"/>
    <w:rsid w:val="008C7A5C"/>
    <w:rsid w:val="008D073D"/>
    <w:rsid w:val="008D4E35"/>
    <w:rsid w:val="008D71CF"/>
    <w:rsid w:val="008D743D"/>
    <w:rsid w:val="008D79CD"/>
    <w:rsid w:val="008E5665"/>
    <w:rsid w:val="008E5790"/>
    <w:rsid w:val="008E5D1A"/>
    <w:rsid w:val="008E5FEB"/>
    <w:rsid w:val="008F29E6"/>
    <w:rsid w:val="008F4A13"/>
    <w:rsid w:val="008F540B"/>
    <w:rsid w:val="008F747A"/>
    <w:rsid w:val="00903CC3"/>
    <w:rsid w:val="00903E35"/>
    <w:rsid w:val="00907E58"/>
    <w:rsid w:val="00913C5E"/>
    <w:rsid w:val="00913ED9"/>
    <w:rsid w:val="00914853"/>
    <w:rsid w:val="00915862"/>
    <w:rsid w:val="00915DA3"/>
    <w:rsid w:val="00916709"/>
    <w:rsid w:val="009209CF"/>
    <w:rsid w:val="00920C31"/>
    <w:rsid w:val="00923605"/>
    <w:rsid w:val="0092490C"/>
    <w:rsid w:val="00930BD8"/>
    <w:rsid w:val="00940216"/>
    <w:rsid w:val="0094094D"/>
    <w:rsid w:val="0094371E"/>
    <w:rsid w:val="00943A6C"/>
    <w:rsid w:val="00946F7D"/>
    <w:rsid w:val="00947CA7"/>
    <w:rsid w:val="00950FDE"/>
    <w:rsid w:val="00951234"/>
    <w:rsid w:val="009535FD"/>
    <w:rsid w:val="00954204"/>
    <w:rsid w:val="009543D4"/>
    <w:rsid w:val="00955259"/>
    <w:rsid w:val="00956A95"/>
    <w:rsid w:val="00961F7C"/>
    <w:rsid w:val="0096233C"/>
    <w:rsid w:val="00962446"/>
    <w:rsid w:val="009631AF"/>
    <w:rsid w:val="00966C35"/>
    <w:rsid w:val="00967AFF"/>
    <w:rsid w:val="009711FB"/>
    <w:rsid w:val="009731E6"/>
    <w:rsid w:val="00974C86"/>
    <w:rsid w:val="00981669"/>
    <w:rsid w:val="0098191E"/>
    <w:rsid w:val="00985624"/>
    <w:rsid w:val="0098652C"/>
    <w:rsid w:val="00990240"/>
    <w:rsid w:val="00990E48"/>
    <w:rsid w:val="00995532"/>
    <w:rsid w:val="0099553C"/>
    <w:rsid w:val="00995573"/>
    <w:rsid w:val="009A335C"/>
    <w:rsid w:val="009A474F"/>
    <w:rsid w:val="009A5120"/>
    <w:rsid w:val="009A706F"/>
    <w:rsid w:val="009B1AB8"/>
    <w:rsid w:val="009B7C4A"/>
    <w:rsid w:val="009C57FB"/>
    <w:rsid w:val="009D36E4"/>
    <w:rsid w:val="009D5AC6"/>
    <w:rsid w:val="009D7829"/>
    <w:rsid w:val="009E1A1C"/>
    <w:rsid w:val="009E23F7"/>
    <w:rsid w:val="009E3639"/>
    <w:rsid w:val="009E36E4"/>
    <w:rsid w:val="009F0AD0"/>
    <w:rsid w:val="009F3829"/>
    <w:rsid w:val="009F55E7"/>
    <w:rsid w:val="009F7A89"/>
    <w:rsid w:val="00A028B3"/>
    <w:rsid w:val="00A04442"/>
    <w:rsid w:val="00A158EE"/>
    <w:rsid w:val="00A1727D"/>
    <w:rsid w:val="00A30871"/>
    <w:rsid w:val="00A31587"/>
    <w:rsid w:val="00A31B70"/>
    <w:rsid w:val="00A32907"/>
    <w:rsid w:val="00A40BFD"/>
    <w:rsid w:val="00A42A42"/>
    <w:rsid w:val="00A432E2"/>
    <w:rsid w:val="00A44C6D"/>
    <w:rsid w:val="00A44E15"/>
    <w:rsid w:val="00A46CFC"/>
    <w:rsid w:val="00A50FB0"/>
    <w:rsid w:val="00A52C23"/>
    <w:rsid w:val="00A55C0C"/>
    <w:rsid w:val="00A57A2A"/>
    <w:rsid w:val="00A60EF9"/>
    <w:rsid w:val="00A61D8F"/>
    <w:rsid w:val="00A621E0"/>
    <w:rsid w:val="00A6305A"/>
    <w:rsid w:val="00A640DE"/>
    <w:rsid w:val="00A64986"/>
    <w:rsid w:val="00A65EA2"/>
    <w:rsid w:val="00A679C6"/>
    <w:rsid w:val="00A77E78"/>
    <w:rsid w:val="00A80D32"/>
    <w:rsid w:val="00A83081"/>
    <w:rsid w:val="00A8531B"/>
    <w:rsid w:val="00A8746A"/>
    <w:rsid w:val="00A87A47"/>
    <w:rsid w:val="00A910A7"/>
    <w:rsid w:val="00A91BBF"/>
    <w:rsid w:val="00A95785"/>
    <w:rsid w:val="00AA242B"/>
    <w:rsid w:val="00AA5861"/>
    <w:rsid w:val="00AB11BA"/>
    <w:rsid w:val="00AB229E"/>
    <w:rsid w:val="00AB4751"/>
    <w:rsid w:val="00AB55DD"/>
    <w:rsid w:val="00AB6929"/>
    <w:rsid w:val="00AB72E6"/>
    <w:rsid w:val="00AC0E24"/>
    <w:rsid w:val="00AC6A20"/>
    <w:rsid w:val="00AD3345"/>
    <w:rsid w:val="00AD3BC3"/>
    <w:rsid w:val="00AD3CBE"/>
    <w:rsid w:val="00AD56B7"/>
    <w:rsid w:val="00AD63C0"/>
    <w:rsid w:val="00AD6E20"/>
    <w:rsid w:val="00AE21F0"/>
    <w:rsid w:val="00AE2A00"/>
    <w:rsid w:val="00AE5272"/>
    <w:rsid w:val="00AF68B5"/>
    <w:rsid w:val="00B01BC8"/>
    <w:rsid w:val="00B02DC7"/>
    <w:rsid w:val="00B02EC7"/>
    <w:rsid w:val="00B03B21"/>
    <w:rsid w:val="00B05C93"/>
    <w:rsid w:val="00B07650"/>
    <w:rsid w:val="00B10B9E"/>
    <w:rsid w:val="00B127C3"/>
    <w:rsid w:val="00B151E5"/>
    <w:rsid w:val="00B220E5"/>
    <w:rsid w:val="00B24BBB"/>
    <w:rsid w:val="00B27193"/>
    <w:rsid w:val="00B40332"/>
    <w:rsid w:val="00B44409"/>
    <w:rsid w:val="00B52870"/>
    <w:rsid w:val="00B578FB"/>
    <w:rsid w:val="00B57EA7"/>
    <w:rsid w:val="00B65B2D"/>
    <w:rsid w:val="00B65E78"/>
    <w:rsid w:val="00B66788"/>
    <w:rsid w:val="00B66B87"/>
    <w:rsid w:val="00B67DBE"/>
    <w:rsid w:val="00B716C3"/>
    <w:rsid w:val="00B71C49"/>
    <w:rsid w:val="00B751B4"/>
    <w:rsid w:val="00B80398"/>
    <w:rsid w:val="00B81610"/>
    <w:rsid w:val="00B87205"/>
    <w:rsid w:val="00B900E6"/>
    <w:rsid w:val="00B91F01"/>
    <w:rsid w:val="00B92FBC"/>
    <w:rsid w:val="00B93E54"/>
    <w:rsid w:val="00B96BE6"/>
    <w:rsid w:val="00B96DB0"/>
    <w:rsid w:val="00B96F04"/>
    <w:rsid w:val="00B97BD8"/>
    <w:rsid w:val="00BA1248"/>
    <w:rsid w:val="00BA1B84"/>
    <w:rsid w:val="00BA281F"/>
    <w:rsid w:val="00BA3D52"/>
    <w:rsid w:val="00BA4B20"/>
    <w:rsid w:val="00BA60CC"/>
    <w:rsid w:val="00BA6865"/>
    <w:rsid w:val="00BB04CA"/>
    <w:rsid w:val="00BB1DD0"/>
    <w:rsid w:val="00BB1F40"/>
    <w:rsid w:val="00BB316F"/>
    <w:rsid w:val="00BC0635"/>
    <w:rsid w:val="00BC25F5"/>
    <w:rsid w:val="00BC57EE"/>
    <w:rsid w:val="00BC76A4"/>
    <w:rsid w:val="00BD1F45"/>
    <w:rsid w:val="00BD2BCC"/>
    <w:rsid w:val="00BD2F51"/>
    <w:rsid w:val="00BD54EA"/>
    <w:rsid w:val="00BD6B4D"/>
    <w:rsid w:val="00BE4649"/>
    <w:rsid w:val="00BE699D"/>
    <w:rsid w:val="00BF0E7F"/>
    <w:rsid w:val="00BF1055"/>
    <w:rsid w:val="00BF1881"/>
    <w:rsid w:val="00BF6081"/>
    <w:rsid w:val="00C009BE"/>
    <w:rsid w:val="00C02FA8"/>
    <w:rsid w:val="00C041A7"/>
    <w:rsid w:val="00C04E9D"/>
    <w:rsid w:val="00C1573F"/>
    <w:rsid w:val="00C15D99"/>
    <w:rsid w:val="00C172D8"/>
    <w:rsid w:val="00C211DA"/>
    <w:rsid w:val="00C21484"/>
    <w:rsid w:val="00C23850"/>
    <w:rsid w:val="00C275C9"/>
    <w:rsid w:val="00C27A53"/>
    <w:rsid w:val="00C30704"/>
    <w:rsid w:val="00C310D6"/>
    <w:rsid w:val="00C35F03"/>
    <w:rsid w:val="00C36DB0"/>
    <w:rsid w:val="00C44979"/>
    <w:rsid w:val="00C453F2"/>
    <w:rsid w:val="00C4570A"/>
    <w:rsid w:val="00C5012B"/>
    <w:rsid w:val="00C538D4"/>
    <w:rsid w:val="00C56758"/>
    <w:rsid w:val="00C61CCE"/>
    <w:rsid w:val="00C62E54"/>
    <w:rsid w:val="00C65E1F"/>
    <w:rsid w:val="00C66AC1"/>
    <w:rsid w:val="00C711D6"/>
    <w:rsid w:val="00C723CA"/>
    <w:rsid w:val="00C72455"/>
    <w:rsid w:val="00C76D7A"/>
    <w:rsid w:val="00C80371"/>
    <w:rsid w:val="00C83289"/>
    <w:rsid w:val="00C83EBB"/>
    <w:rsid w:val="00C85366"/>
    <w:rsid w:val="00C855C1"/>
    <w:rsid w:val="00C86BE9"/>
    <w:rsid w:val="00C87E41"/>
    <w:rsid w:val="00C901CD"/>
    <w:rsid w:val="00C9034A"/>
    <w:rsid w:val="00C90FB0"/>
    <w:rsid w:val="00C911B4"/>
    <w:rsid w:val="00C93989"/>
    <w:rsid w:val="00C9502A"/>
    <w:rsid w:val="00C95F63"/>
    <w:rsid w:val="00C9689A"/>
    <w:rsid w:val="00CA0409"/>
    <w:rsid w:val="00CA1FD2"/>
    <w:rsid w:val="00CA29ED"/>
    <w:rsid w:val="00CA53C3"/>
    <w:rsid w:val="00CA617F"/>
    <w:rsid w:val="00CA7704"/>
    <w:rsid w:val="00CB0391"/>
    <w:rsid w:val="00CB0DEB"/>
    <w:rsid w:val="00CB4875"/>
    <w:rsid w:val="00CC1769"/>
    <w:rsid w:val="00CC3044"/>
    <w:rsid w:val="00CC49A1"/>
    <w:rsid w:val="00CC749B"/>
    <w:rsid w:val="00CD2069"/>
    <w:rsid w:val="00CD4316"/>
    <w:rsid w:val="00CD4CF3"/>
    <w:rsid w:val="00CE00D5"/>
    <w:rsid w:val="00CE397A"/>
    <w:rsid w:val="00CE5FBA"/>
    <w:rsid w:val="00CE64F5"/>
    <w:rsid w:val="00CF13B4"/>
    <w:rsid w:val="00CF4959"/>
    <w:rsid w:val="00CF5964"/>
    <w:rsid w:val="00CF772B"/>
    <w:rsid w:val="00D0005D"/>
    <w:rsid w:val="00D00EB3"/>
    <w:rsid w:val="00D019E4"/>
    <w:rsid w:val="00D03818"/>
    <w:rsid w:val="00D03970"/>
    <w:rsid w:val="00D03C1A"/>
    <w:rsid w:val="00D070D6"/>
    <w:rsid w:val="00D0780B"/>
    <w:rsid w:val="00D07F4E"/>
    <w:rsid w:val="00D11450"/>
    <w:rsid w:val="00D1321A"/>
    <w:rsid w:val="00D133E0"/>
    <w:rsid w:val="00D1467C"/>
    <w:rsid w:val="00D14A75"/>
    <w:rsid w:val="00D15C7D"/>
    <w:rsid w:val="00D21078"/>
    <w:rsid w:val="00D21A9F"/>
    <w:rsid w:val="00D2325B"/>
    <w:rsid w:val="00D23833"/>
    <w:rsid w:val="00D2650D"/>
    <w:rsid w:val="00D2737A"/>
    <w:rsid w:val="00D363F7"/>
    <w:rsid w:val="00D36A95"/>
    <w:rsid w:val="00D37835"/>
    <w:rsid w:val="00D37A8A"/>
    <w:rsid w:val="00D40DC1"/>
    <w:rsid w:val="00D4102E"/>
    <w:rsid w:val="00D41804"/>
    <w:rsid w:val="00D41A29"/>
    <w:rsid w:val="00D42D80"/>
    <w:rsid w:val="00D45765"/>
    <w:rsid w:val="00D46511"/>
    <w:rsid w:val="00D46FD6"/>
    <w:rsid w:val="00D51728"/>
    <w:rsid w:val="00D5466D"/>
    <w:rsid w:val="00D607AB"/>
    <w:rsid w:val="00D66DB9"/>
    <w:rsid w:val="00D700BE"/>
    <w:rsid w:val="00D71976"/>
    <w:rsid w:val="00D7570E"/>
    <w:rsid w:val="00D847E7"/>
    <w:rsid w:val="00D867D0"/>
    <w:rsid w:val="00D877CC"/>
    <w:rsid w:val="00D90EBE"/>
    <w:rsid w:val="00D929C1"/>
    <w:rsid w:val="00D92B75"/>
    <w:rsid w:val="00D93CC6"/>
    <w:rsid w:val="00D95C0A"/>
    <w:rsid w:val="00D960C0"/>
    <w:rsid w:val="00D96D35"/>
    <w:rsid w:val="00D96D65"/>
    <w:rsid w:val="00DA0480"/>
    <w:rsid w:val="00DA0A12"/>
    <w:rsid w:val="00DA3361"/>
    <w:rsid w:val="00DA613E"/>
    <w:rsid w:val="00DB2A0D"/>
    <w:rsid w:val="00DB3C00"/>
    <w:rsid w:val="00DB581E"/>
    <w:rsid w:val="00DC0D03"/>
    <w:rsid w:val="00DC0EA2"/>
    <w:rsid w:val="00DC12D4"/>
    <w:rsid w:val="00DC213F"/>
    <w:rsid w:val="00DC3113"/>
    <w:rsid w:val="00DC446C"/>
    <w:rsid w:val="00DD0278"/>
    <w:rsid w:val="00DD2A36"/>
    <w:rsid w:val="00DD36EB"/>
    <w:rsid w:val="00DD39EC"/>
    <w:rsid w:val="00DD4E8F"/>
    <w:rsid w:val="00DD5023"/>
    <w:rsid w:val="00DD5E79"/>
    <w:rsid w:val="00DD6336"/>
    <w:rsid w:val="00DD668B"/>
    <w:rsid w:val="00DD7702"/>
    <w:rsid w:val="00DE01A4"/>
    <w:rsid w:val="00DE18ED"/>
    <w:rsid w:val="00DE1E17"/>
    <w:rsid w:val="00DE3AC5"/>
    <w:rsid w:val="00DE3D56"/>
    <w:rsid w:val="00DE538C"/>
    <w:rsid w:val="00DE5867"/>
    <w:rsid w:val="00DE70E6"/>
    <w:rsid w:val="00DF29B5"/>
    <w:rsid w:val="00DF2AE3"/>
    <w:rsid w:val="00E000E9"/>
    <w:rsid w:val="00E00107"/>
    <w:rsid w:val="00E0065E"/>
    <w:rsid w:val="00E02763"/>
    <w:rsid w:val="00E04FB6"/>
    <w:rsid w:val="00E10997"/>
    <w:rsid w:val="00E11E4D"/>
    <w:rsid w:val="00E1201E"/>
    <w:rsid w:val="00E12408"/>
    <w:rsid w:val="00E13C2A"/>
    <w:rsid w:val="00E144AE"/>
    <w:rsid w:val="00E16DC6"/>
    <w:rsid w:val="00E178A2"/>
    <w:rsid w:val="00E23BA2"/>
    <w:rsid w:val="00E251F9"/>
    <w:rsid w:val="00E30B56"/>
    <w:rsid w:val="00E3169F"/>
    <w:rsid w:val="00E318D9"/>
    <w:rsid w:val="00E337C8"/>
    <w:rsid w:val="00E34401"/>
    <w:rsid w:val="00E35132"/>
    <w:rsid w:val="00E3557E"/>
    <w:rsid w:val="00E35F5C"/>
    <w:rsid w:val="00E36E2F"/>
    <w:rsid w:val="00E37F93"/>
    <w:rsid w:val="00E43BA2"/>
    <w:rsid w:val="00E46E61"/>
    <w:rsid w:val="00E50AD3"/>
    <w:rsid w:val="00E51F9B"/>
    <w:rsid w:val="00E520F2"/>
    <w:rsid w:val="00E52877"/>
    <w:rsid w:val="00E549E7"/>
    <w:rsid w:val="00E57B69"/>
    <w:rsid w:val="00E602A2"/>
    <w:rsid w:val="00E6165C"/>
    <w:rsid w:val="00E61F90"/>
    <w:rsid w:val="00E64DB6"/>
    <w:rsid w:val="00E65209"/>
    <w:rsid w:val="00E6667D"/>
    <w:rsid w:val="00E67529"/>
    <w:rsid w:val="00E74846"/>
    <w:rsid w:val="00E74AC5"/>
    <w:rsid w:val="00E761CB"/>
    <w:rsid w:val="00E775DD"/>
    <w:rsid w:val="00E8197B"/>
    <w:rsid w:val="00E81E94"/>
    <w:rsid w:val="00E84745"/>
    <w:rsid w:val="00E96B28"/>
    <w:rsid w:val="00E96B68"/>
    <w:rsid w:val="00EA0B91"/>
    <w:rsid w:val="00EA249A"/>
    <w:rsid w:val="00EA2700"/>
    <w:rsid w:val="00EA5379"/>
    <w:rsid w:val="00EA651F"/>
    <w:rsid w:val="00EB5061"/>
    <w:rsid w:val="00EB5847"/>
    <w:rsid w:val="00EB70CA"/>
    <w:rsid w:val="00EC13F6"/>
    <w:rsid w:val="00EC2889"/>
    <w:rsid w:val="00EC472C"/>
    <w:rsid w:val="00EC4D03"/>
    <w:rsid w:val="00EC6211"/>
    <w:rsid w:val="00ED73B7"/>
    <w:rsid w:val="00ED75B0"/>
    <w:rsid w:val="00EE0E62"/>
    <w:rsid w:val="00EE45AE"/>
    <w:rsid w:val="00EF2638"/>
    <w:rsid w:val="00EF47AE"/>
    <w:rsid w:val="00EF51BC"/>
    <w:rsid w:val="00EF5D29"/>
    <w:rsid w:val="00EF655A"/>
    <w:rsid w:val="00EF6E01"/>
    <w:rsid w:val="00F0012A"/>
    <w:rsid w:val="00F00D7D"/>
    <w:rsid w:val="00F01DE4"/>
    <w:rsid w:val="00F024F1"/>
    <w:rsid w:val="00F02C74"/>
    <w:rsid w:val="00F05BC7"/>
    <w:rsid w:val="00F1023D"/>
    <w:rsid w:val="00F10EAE"/>
    <w:rsid w:val="00F12163"/>
    <w:rsid w:val="00F15223"/>
    <w:rsid w:val="00F21202"/>
    <w:rsid w:val="00F220CF"/>
    <w:rsid w:val="00F25D10"/>
    <w:rsid w:val="00F32205"/>
    <w:rsid w:val="00F41BD8"/>
    <w:rsid w:val="00F43591"/>
    <w:rsid w:val="00F43DE1"/>
    <w:rsid w:val="00F45061"/>
    <w:rsid w:val="00F47529"/>
    <w:rsid w:val="00F571AA"/>
    <w:rsid w:val="00F60136"/>
    <w:rsid w:val="00F61E39"/>
    <w:rsid w:val="00F61E93"/>
    <w:rsid w:val="00F6593D"/>
    <w:rsid w:val="00F67FB9"/>
    <w:rsid w:val="00F70D82"/>
    <w:rsid w:val="00F7395A"/>
    <w:rsid w:val="00F75CC3"/>
    <w:rsid w:val="00F803C2"/>
    <w:rsid w:val="00F85F23"/>
    <w:rsid w:val="00F9318D"/>
    <w:rsid w:val="00F960A5"/>
    <w:rsid w:val="00FA1E2E"/>
    <w:rsid w:val="00FA370B"/>
    <w:rsid w:val="00FB2A58"/>
    <w:rsid w:val="00FB4552"/>
    <w:rsid w:val="00FB5044"/>
    <w:rsid w:val="00FC0697"/>
    <w:rsid w:val="00FC0E51"/>
    <w:rsid w:val="00FC55CE"/>
    <w:rsid w:val="00FC61EE"/>
    <w:rsid w:val="00FD22CD"/>
    <w:rsid w:val="00FD3A0A"/>
    <w:rsid w:val="00FD5B97"/>
    <w:rsid w:val="00FD6892"/>
    <w:rsid w:val="00FD785D"/>
    <w:rsid w:val="00FE01B5"/>
    <w:rsid w:val="00FE58AC"/>
    <w:rsid w:val="00FF076F"/>
    <w:rsid w:val="00FF17F8"/>
    <w:rsid w:val="00FF2C60"/>
    <w:rsid w:val="00FF5653"/>
    <w:rsid w:val="00FF6A7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27047"/>
  <w15:chartTrackingRefBased/>
  <w15:docId w15:val="{155230EF-01AA-EA41-9388-5716E9E3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CAC"/>
    <w:pPr>
      <w:spacing w:after="200"/>
    </w:pPr>
    <w:rPr>
      <w:lang w:val="en-US"/>
    </w:rPr>
  </w:style>
  <w:style w:type="paragraph" w:styleId="Heading1">
    <w:name w:val="heading 1"/>
    <w:basedOn w:val="Normal"/>
    <w:next w:val="BodyText"/>
    <w:link w:val="Heading1Char"/>
    <w:uiPriority w:val="9"/>
    <w:qFormat/>
    <w:rsid w:val="00223CAC"/>
    <w:pPr>
      <w:keepNext/>
      <w:keepLines/>
      <w:spacing w:before="480" w:after="0" w:line="480" w:lineRule="auto"/>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link w:val="Heading2Char"/>
    <w:uiPriority w:val="9"/>
    <w:unhideWhenUsed/>
    <w:qFormat/>
    <w:rsid w:val="00D03818"/>
    <w:pPr>
      <w:keepNext/>
      <w:keepLines/>
      <w:spacing w:before="200" w:after="0" w:line="480" w:lineRule="auto"/>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link w:val="Heading3Char"/>
    <w:uiPriority w:val="9"/>
    <w:unhideWhenUsed/>
    <w:qFormat/>
    <w:rsid w:val="00D03818"/>
    <w:pPr>
      <w:keepNext/>
      <w:keepLines/>
      <w:spacing w:before="200" w:after="0" w:line="480" w:lineRule="auto"/>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link w:val="Heading4Char"/>
    <w:uiPriority w:val="9"/>
    <w:unhideWhenUsed/>
    <w:qFormat/>
    <w:rsid w:val="00D03818"/>
    <w:pPr>
      <w:keepNext/>
      <w:keepLines/>
      <w:spacing w:before="200" w:after="0"/>
      <w:ind w:firstLine="720"/>
      <w:outlineLvl w:val="3"/>
    </w:pPr>
    <w:rPr>
      <w:rFonts w:ascii="Times New Roman" w:eastAsiaTheme="majorEastAsia" w:hAnsi="Times New Roman" w:cstheme="majorBidi"/>
      <w:bCs/>
      <w:i/>
      <w:color w:val="000000" w:themeColor="text1"/>
    </w:rPr>
  </w:style>
  <w:style w:type="paragraph" w:styleId="Heading5">
    <w:name w:val="heading 5"/>
    <w:basedOn w:val="Normal"/>
    <w:next w:val="BodyText"/>
    <w:link w:val="Heading5Char"/>
    <w:uiPriority w:val="9"/>
    <w:unhideWhenUsed/>
    <w:qFormat/>
    <w:rsid w:val="00223CAC"/>
    <w:pPr>
      <w:keepNext/>
      <w:keepLines/>
      <w:spacing w:before="200" w:after="0"/>
      <w:outlineLvl w:val="4"/>
    </w:pPr>
    <w:rPr>
      <w:rFonts w:asciiTheme="majorHAnsi" w:eastAsiaTheme="majorEastAsia" w:hAnsiTheme="majorHAnsi" w:cstheme="majorBidi"/>
      <w:iCs/>
      <w:color w:val="4472C4" w:themeColor="accent1"/>
    </w:rPr>
  </w:style>
  <w:style w:type="paragraph" w:styleId="Heading6">
    <w:name w:val="heading 6"/>
    <w:basedOn w:val="Normal"/>
    <w:next w:val="BodyText"/>
    <w:link w:val="Heading6Char"/>
    <w:uiPriority w:val="9"/>
    <w:unhideWhenUsed/>
    <w:qFormat/>
    <w:rsid w:val="00223CAC"/>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223CAC"/>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223CAC"/>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223CAC"/>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CAC"/>
    <w:rPr>
      <w:rFonts w:ascii="Times New Roman" w:eastAsiaTheme="majorEastAsia" w:hAnsi="Times New Roman" w:cstheme="majorBidi"/>
      <w:b/>
      <w:bCs/>
      <w:color w:val="000000" w:themeColor="text1"/>
      <w:szCs w:val="32"/>
      <w:lang w:val="en-US"/>
    </w:rPr>
  </w:style>
  <w:style w:type="character" w:customStyle="1" w:styleId="Heading2Char">
    <w:name w:val="Heading 2 Char"/>
    <w:basedOn w:val="DefaultParagraphFont"/>
    <w:link w:val="Heading2"/>
    <w:uiPriority w:val="9"/>
    <w:rsid w:val="00D03818"/>
    <w:rPr>
      <w:rFonts w:ascii="Times New Roman" w:eastAsiaTheme="majorEastAsia" w:hAnsi="Times New Roman" w:cstheme="majorBidi"/>
      <w:b/>
      <w:bCs/>
      <w:color w:val="000000" w:themeColor="text1"/>
      <w:szCs w:val="28"/>
      <w:lang w:val="en-US"/>
    </w:rPr>
  </w:style>
  <w:style w:type="character" w:customStyle="1" w:styleId="Heading3Char">
    <w:name w:val="Heading 3 Char"/>
    <w:basedOn w:val="DefaultParagraphFont"/>
    <w:link w:val="Heading3"/>
    <w:uiPriority w:val="9"/>
    <w:rsid w:val="00D03818"/>
    <w:rPr>
      <w:rFonts w:ascii="Times New Roman" w:eastAsiaTheme="majorEastAsia" w:hAnsi="Times New Roman" w:cstheme="majorBidi"/>
      <w:b/>
      <w:bCs/>
      <w:i/>
      <w:color w:val="000000" w:themeColor="text1"/>
      <w:lang w:val="en-US"/>
    </w:rPr>
  </w:style>
  <w:style w:type="character" w:customStyle="1" w:styleId="Heading4Char">
    <w:name w:val="Heading 4 Char"/>
    <w:basedOn w:val="DefaultParagraphFont"/>
    <w:link w:val="Heading4"/>
    <w:uiPriority w:val="9"/>
    <w:rsid w:val="00D03818"/>
    <w:rPr>
      <w:rFonts w:ascii="Times New Roman" w:eastAsiaTheme="majorEastAsia" w:hAnsi="Times New Roman" w:cstheme="majorBidi"/>
      <w:bCs/>
      <w:i/>
      <w:color w:val="000000" w:themeColor="text1"/>
      <w:lang w:val="en-US"/>
    </w:rPr>
  </w:style>
  <w:style w:type="character" w:customStyle="1" w:styleId="Heading5Char">
    <w:name w:val="Heading 5 Char"/>
    <w:basedOn w:val="DefaultParagraphFont"/>
    <w:link w:val="Heading5"/>
    <w:uiPriority w:val="9"/>
    <w:rsid w:val="00223CAC"/>
    <w:rPr>
      <w:rFonts w:asciiTheme="majorHAnsi" w:eastAsiaTheme="majorEastAsia" w:hAnsiTheme="majorHAnsi" w:cstheme="majorBidi"/>
      <w:iCs/>
      <w:color w:val="4472C4" w:themeColor="accent1"/>
      <w:lang w:val="en-US"/>
    </w:rPr>
  </w:style>
  <w:style w:type="character" w:customStyle="1" w:styleId="Heading6Char">
    <w:name w:val="Heading 6 Char"/>
    <w:basedOn w:val="DefaultParagraphFont"/>
    <w:link w:val="Heading6"/>
    <w:uiPriority w:val="9"/>
    <w:rsid w:val="00223CAC"/>
    <w:rPr>
      <w:rFonts w:asciiTheme="majorHAnsi" w:eastAsiaTheme="majorEastAsia" w:hAnsiTheme="majorHAnsi" w:cstheme="majorBidi"/>
      <w:color w:val="4472C4" w:themeColor="accent1"/>
      <w:lang w:val="en-US"/>
    </w:rPr>
  </w:style>
  <w:style w:type="character" w:customStyle="1" w:styleId="Heading7Char">
    <w:name w:val="Heading 7 Char"/>
    <w:basedOn w:val="DefaultParagraphFont"/>
    <w:link w:val="Heading7"/>
    <w:uiPriority w:val="9"/>
    <w:rsid w:val="00223CAC"/>
    <w:rPr>
      <w:rFonts w:asciiTheme="majorHAnsi" w:eastAsiaTheme="majorEastAsia" w:hAnsiTheme="majorHAnsi" w:cstheme="majorBidi"/>
      <w:color w:val="4472C4" w:themeColor="accent1"/>
      <w:lang w:val="en-US"/>
    </w:rPr>
  </w:style>
  <w:style w:type="character" w:customStyle="1" w:styleId="Heading8Char">
    <w:name w:val="Heading 8 Char"/>
    <w:basedOn w:val="DefaultParagraphFont"/>
    <w:link w:val="Heading8"/>
    <w:uiPriority w:val="9"/>
    <w:rsid w:val="00223CAC"/>
    <w:rPr>
      <w:rFonts w:asciiTheme="majorHAnsi" w:eastAsiaTheme="majorEastAsia" w:hAnsiTheme="majorHAnsi" w:cstheme="majorBidi"/>
      <w:color w:val="4472C4" w:themeColor="accent1"/>
      <w:lang w:val="en-US"/>
    </w:rPr>
  </w:style>
  <w:style w:type="character" w:customStyle="1" w:styleId="Heading9Char">
    <w:name w:val="Heading 9 Char"/>
    <w:basedOn w:val="DefaultParagraphFont"/>
    <w:link w:val="Heading9"/>
    <w:uiPriority w:val="9"/>
    <w:rsid w:val="00223CAC"/>
    <w:rPr>
      <w:rFonts w:asciiTheme="majorHAnsi" w:eastAsiaTheme="majorEastAsia" w:hAnsiTheme="majorHAnsi" w:cstheme="majorBidi"/>
      <w:color w:val="4472C4" w:themeColor="accent1"/>
      <w:lang w:val="en-US"/>
    </w:rPr>
  </w:style>
  <w:style w:type="paragraph" w:styleId="BodyText">
    <w:name w:val="Body Text"/>
    <w:basedOn w:val="Normal"/>
    <w:link w:val="BodyTextChar"/>
    <w:qFormat/>
    <w:rsid w:val="00223CAC"/>
    <w:pPr>
      <w:spacing w:before="180" w:after="180" w:line="480" w:lineRule="auto"/>
      <w:ind w:firstLine="720"/>
    </w:pPr>
    <w:rPr>
      <w:rFonts w:ascii="Times New Roman" w:hAnsi="Times New Roman"/>
    </w:rPr>
  </w:style>
  <w:style w:type="character" w:customStyle="1" w:styleId="BodyTextChar">
    <w:name w:val="Body Text Char"/>
    <w:basedOn w:val="DefaultParagraphFont"/>
    <w:link w:val="BodyText"/>
    <w:rsid w:val="00223CAC"/>
    <w:rPr>
      <w:rFonts w:ascii="Times New Roman" w:hAnsi="Times New Roman"/>
      <w:lang w:val="en-US"/>
    </w:rPr>
  </w:style>
  <w:style w:type="paragraph" w:customStyle="1" w:styleId="FirstParagraph">
    <w:name w:val="First Paragraph"/>
    <w:basedOn w:val="BodyText"/>
    <w:next w:val="BodyText"/>
    <w:qFormat/>
    <w:rsid w:val="00223CAC"/>
  </w:style>
  <w:style w:type="paragraph" w:customStyle="1" w:styleId="Compact">
    <w:name w:val="Compact"/>
    <w:basedOn w:val="BodyText"/>
    <w:qFormat/>
    <w:rsid w:val="00223CAC"/>
    <w:pPr>
      <w:spacing w:before="36" w:after="36"/>
    </w:pPr>
  </w:style>
  <w:style w:type="paragraph" w:styleId="Title">
    <w:name w:val="Title"/>
    <w:basedOn w:val="Normal"/>
    <w:next w:val="BodyText"/>
    <w:link w:val="TitleChar"/>
    <w:qFormat/>
    <w:rsid w:val="00223CAC"/>
    <w:pPr>
      <w:keepNext/>
      <w:keepLines/>
      <w:spacing w:before="480" w:after="240" w:line="480" w:lineRule="auto"/>
      <w:jc w:val="center"/>
    </w:pPr>
    <w:rPr>
      <w:rFonts w:ascii="Times New Roman" w:eastAsiaTheme="majorEastAsia" w:hAnsi="Times New Roman" w:cstheme="majorBidi"/>
      <w:b/>
      <w:bCs/>
      <w:color w:val="000000" w:themeColor="text1"/>
      <w:szCs w:val="36"/>
    </w:rPr>
  </w:style>
  <w:style w:type="character" w:customStyle="1" w:styleId="TitleChar">
    <w:name w:val="Title Char"/>
    <w:basedOn w:val="DefaultParagraphFont"/>
    <w:link w:val="Title"/>
    <w:rsid w:val="00223CAC"/>
    <w:rPr>
      <w:rFonts w:ascii="Times New Roman" w:eastAsiaTheme="majorEastAsia" w:hAnsi="Times New Roman" w:cstheme="majorBidi"/>
      <w:b/>
      <w:bCs/>
      <w:color w:val="000000" w:themeColor="text1"/>
      <w:szCs w:val="36"/>
      <w:lang w:val="en-US"/>
    </w:rPr>
  </w:style>
  <w:style w:type="paragraph" w:styleId="Subtitle">
    <w:name w:val="Subtitle"/>
    <w:basedOn w:val="Title"/>
    <w:next w:val="BodyText"/>
    <w:link w:val="SubtitleChar"/>
    <w:qFormat/>
    <w:rsid w:val="00223CAC"/>
    <w:pPr>
      <w:spacing w:before="240"/>
    </w:pPr>
    <w:rPr>
      <w:sz w:val="30"/>
      <w:szCs w:val="30"/>
    </w:rPr>
  </w:style>
  <w:style w:type="character" w:customStyle="1" w:styleId="SubtitleChar">
    <w:name w:val="Subtitle Char"/>
    <w:basedOn w:val="DefaultParagraphFont"/>
    <w:link w:val="Subtitle"/>
    <w:rsid w:val="00223CAC"/>
    <w:rPr>
      <w:rFonts w:ascii="Times New Roman" w:eastAsiaTheme="majorEastAsia" w:hAnsi="Times New Roman" w:cstheme="majorBidi"/>
      <w:b/>
      <w:bCs/>
      <w:color w:val="000000" w:themeColor="text1"/>
      <w:sz w:val="30"/>
      <w:szCs w:val="30"/>
      <w:lang w:val="en-US"/>
    </w:rPr>
  </w:style>
  <w:style w:type="paragraph" w:customStyle="1" w:styleId="Author">
    <w:name w:val="Author"/>
    <w:next w:val="BodyText"/>
    <w:qFormat/>
    <w:rsid w:val="00223CAC"/>
    <w:pPr>
      <w:keepNext/>
      <w:keepLines/>
      <w:spacing w:after="200"/>
      <w:jc w:val="center"/>
    </w:pPr>
    <w:rPr>
      <w:rFonts w:ascii="Times New Roman" w:hAnsi="Times New Roman"/>
      <w:color w:val="000000" w:themeColor="text1"/>
      <w:lang w:val="en-US"/>
    </w:rPr>
  </w:style>
  <w:style w:type="paragraph" w:styleId="Date">
    <w:name w:val="Date"/>
    <w:next w:val="BodyText"/>
    <w:link w:val="DateChar"/>
    <w:qFormat/>
    <w:rsid w:val="00223CAC"/>
    <w:pPr>
      <w:keepNext/>
      <w:keepLines/>
      <w:spacing w:after="200"/>
      <w:jc w:val="center"/>
    </w:pPr>
    <w:rPr>
      <w:rFonts w:ascii="Times New Roman" w:hAnsi="Times New Roman"/>
      <w:lang w:val="en-US"/>
    </w:rPr>
  </w:style>
  <w:style w:type="character" w:customStyle="1" w:styleId="DateChar">
    <w:name w:val="Date Char"/>
    <w:basedOn w:val="DefaultParagraphFont"/>
    <w:link w:val="Date"/>
    <w:rsid w:val="00223CAC"/>
    <w:rPr>
      <w:rFonts w:ascii="Times New Roman" w:hAnsi="Times New Roman"/>
      <w:lang w:val="en-US"/>
    </w:rPr>
  </w:style>
  <w:style w:type="paragraph" w:customStyle="1" w:styleId="Abstract">
    <w:name w:val="Abstract"/>
    <w:basedOn w:val="Normal"/>
    <w:next w:val="BodyText"/>
    <w:qFormat/>
    <w:rsid w:val="00223CAC"/>
    <w:pPr>
      <w:keepNext/>
      <w:keepLines/>
      <w:spacing w:before="300" w:after="300"/>
    </w:pPr>
    <w:rPr>
      <w:sz w:val="20"/>
      <w:szCs w:val="20"/>
    </w:rPr>
  </w:style>
  <w:style w:type="paragraph" w:styleId="Bibliography">
    <w:name w:val="Bibliography"/>
    <w:basedOn w:val="Normal"/>
    <w:qFormat/>
    <w:rsid w:val="00223CAC"/>
    <w:pPr>
      <w:spacing w:line="480" w:lineRule="auto"/>
      <w:ind w:left="720" w:hanging="720"/>
    </w:pPr>
    <w:rPr>
      <w:rFonts w:ascii="Times New Roman" w:hAnsi="Times New Roman"/>
    </w:rPr>
  </w:style>
  <w:style w:type="paragraph" w:styleId="BlockText">
    <w:name w:val="Block Text"/>
    <w:basedOn w:val="BodyText"/>
    <w:next w:val="BodyText"/>
    <w:uiPriority w:val="9"/>
    <w:unhideWhenUsed/>
    <w:qFormat/>
    <w:rsid w:val="00223CAC"/>
    <w:pPr>
      <w:spacing w:before="100" w:after="100"/>
      <w:ind w:left="480" w:right="480"/>
    </w:pPr>
  </w:style>
  <w:style w:type="paragraph" w:styleId="FootnoteText">
    <w:name w:val="footnote text"/>
    <w:basedOn w:val="Normal"/>
    <w:link w:val="FootnoteTextChar"/>
    <w:uiPriority w:val="9"/>
    <w:unhideWhenUsed/>
    <w:qFormat/>
    <w:rsid w:val="00223CAC"/>
  </w:style>
  <w:style w:type="character" w:customStyle="1" w:styleId="FootnoteTextChar">
    <w:name w:val="Footnote Text Char"/>
    <w:basedOn w:val="DefaultParagraphFont"/>
    <w:link w:val="FootnoteText"/>
    <w:uiPriority w:val="9"/>
    <w:rsid w:val="00223CAC"/>
    <w:rPr>
      <w:lang w:val="en-US"/>
    </w:rPr>
  </w:style>
  <w:style w:type="table" w:customStyle="1" w:styleId="Table">
    <w:name w:val="Table"/>
    <w:semiHidden/>
    <w:unhideWhenUsed/>
    <w:qFormat/>
    <w:rsid w:val="00223CAC"/>
    <w:pPr>
      <w:spacing w:after="200"/>
    </w:pPr>
    <w:rPr>
      <w:lang w:val="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223CAC"/>
    <w:pPr>
      <w:keepNext/>
      <w:keepLines/>
      <w:spacing w:after="0"/>
    </w:pPr>
    <w:rPr>
      <w:b/>
    </w:rPr>
  </w:style>
  <w:style w:type="paragraph" w:customStyle="1" w:styleId="Definition">
    <w:name w:val="Definition"/>
    <w:basedOn w:val="Normal"/>
    <w:rsid w:val="00223CAC"/>
  </w:style>
  <w:style w:type="paragraph" w:styleId="Caption">
    <w:name w:val="caption"/>
    <w:basedOn w:val="Normal"/>
    <w:link w:val="CaptionChar"/>
    <w:rsid w:val="00223CAC"/>
    <w:pPr>
      <w:spacing w:after="120"/>
    </w:pPr>
    <w:rPr>
      <w:i/>
    </w:rPr>
  </w:style>
  <w:style w:type="paragraph" w:customStyle="1" w:styleId="TableCaption">
    <w:name w:val="Table Caption"/>
    <w:basedOn w:val="Caption"/>
    <w:rsid w:val="00223CAC"/>
    <w:pPr>
      <w:keepNext/>
    </w:pPr>
  </w:style>
  <w:style w:type="paragraph" w:customStyle="1" w:styleId="ImageCaption">
    <w:name w:val="Image Caption"/>
    <w:basedOn w:val="Caption"/>
    <w:rsid w:val="00223CAC"/>
  </w:style>
  <w:style w:type="paragraph" w:customStyle="1" w:styleId="Figure">
    <w:name w:val="Figure"/>
    <w:basedOn w:val="Normal"/>
    <w:rsid w:val="00223CAC"/>
  </w:style>
  <w:style w:type="paragraph" w:customStyle="1" w:styleId="CaptionedFigure">
    <w:name w:val="Captioned Figure"/>
    <w:basedOn w:val="Figure"/>
    <w:rsid w:val="00223CAC"/>
    <w:pPr>
      <w:keepNext/>
    </w:pPr>
  </w:style>
  <w:style w:type="character" w:customStyle="1" w:styleId="CaptionChar">
    <w:name w:val="Caption Char"/>
    <w:basedOn w:val="DefaultParagraphFont"/>
    <w:link w:val="Caption"/>
    <w:rsid w:val="00223CAC"/>
    <w:rPr>
      <w:i/>
      <w:lang w:val="en-US"/>
    </w:rPr>
  </w:style>
  <w:style w:type="character" w:customStyle="1" w:styleId="VerbatimChar">
    <w:name w:val="Verbatim Char"/>
    <w:basedOn w:val="CaptionChar"/>
    <w:link w:val="SourceCode"/>
    <w:rsid w:val="00223CAC"/>
    <w:rPr>
      <w:rFonts w:ascii="Consolas" w:hAnsi="Consolas"/>
      <w:i/>
      <w:sz w:val="22"/>
      <w:shd w:val="clear" w:color="auto" w:fill="F8F8F8"/>
      <w:lang w:val="en-US"/>
    </w:rPr>
  </w:style>
  <w:style w:type="character" w:customStyle="1" w:styleId="SectionNumber">
    <w:name w:val="Section Number"/>
    <w:basedOn w:val="CaptionChar"/>
    <w:rsid w:val="00223CAC"/>
    <w:rPr>
      <w:i/>
      <w:lang w:val="en-US"/>
    </w:rPr>
  </w:style>
  <w:style w:type="character" w:styleId="FootnoteReference">
    <w:name w:val="footnote reference"/>
    <w:basedOn w:val="CaptionChar"/>
    <w:rsid w:val="00223CAC"/>
    <w:rPr>
      <w:i/>
      <w:vertAlign w:val="superscript"/>
      <w:lang w:val="en-US"/>
    </w:rPr>
  </w:style>
  <w:style w:type="character" w:styleId="Hyperlink">
    <w:name w:val="Hyperlink"/>
    <w:basedOn w:val="CaptionChar"/>
    <w:uiPriority w:val="99"/>
    <w:rsid w:val="00223CAC"/>
    <w:rPr>
      <w:i/>
      <w:color w:val="000000" w:themeColor="text1"/>
      <w:lang w:val="en-US"/>
    </w:rPr>
  </w:style>
  <w:style w:type="paragraph" w:styleId="TOCHeading">
    <w:name w:val="TOC Heading"/>
    <w:basedOn w:val="Heading1"/>
    <w:next w:val="BodyText"/>
    <w:uiPriority w:val="39"/>
    <w:unhideWhenUsed/>
    <w:qFormat/>
    <w:rsid w:val="00C211DA"/>
    <w:pPr>
      <w:spacing w:before="240" w:line="259" w:lineRule="auto"/>
      <w:outlineLvl w:val="9"/>
    </w:pPr>
    <w:rPr>
      <w:b w:val="0"/>
      <w:bCs w:val="0"/>
    </w:rPr>
  </w:style>
  <w:style w:type="paragraph" w:customStyle="1" w:styleId="SourceCode">
    <w:name w:val="Source Code"/>
    <w:basedOn w:val="Normal"/>
    <w:link w:val="VerbatimChar"/>
    <w:rsid w:val="00223CAC"/>
    <w:pPr>
      <w:shd w:val="clear" w:color="auto" w:fill="F8F8F8"/>
      <w:wordWrap w:val="0"/>
    </w:pPr>
    <w:rPr>
      <w:rFonts w:ascii="Consolas" w:hAnsi="Consolas"/>
      <w:i/>
      <w:sz w:val="22"/>
    </w:rPr>
  </w:style>
  <w:style w:type="character" w:customStyle="1" w:styleId="KeywordTok">
    <w:name w:val="KeywordTok"/>
    <w:basedOn w:val="VerbatimChar"/>
    <w:rsid w:val="00223CAC"/>
    <w:rPr>
      <w:rFonts w:ascii="Consolas" w:hAnsi="Consolas"/>
      <w:b/>
      <w:i/>
      <w:color w:val="204A87"/>
      <w:sz w:val="22"/>
      <w:shd w:val="clear" w:color="auto" w:fill="F8F8F8"/>
      <w:lang w:val="en-US"/>
    </w:rPr>
  </w:style>
  <w:style w:type="character" w:customStyle="1" w:styleId="DataTypeTok">
    <w:name w:val="DataTypeTok"/>
    <w:basedOn w:val="VerbatimChar"/>
    <w:rsid w:val="00223CAC"/>
    <w:rPr>
      <w:rFonts w:ascii="Consolas" w:hAnsi="Consolas"/>
      <w:i/>
      <w:color w:val="204A87"/>
      <w:sz w:val="22"/>
      <w:shd w:val="clear" w:color="auto" w:fill="F8F8F8"/>
      <w:lang w:val="en-US"/>
    </w:rPr>
  </w:style>
  <w:style w:type="character" w:customStyle="1" w:styleId="DecValTok">
    <w:name w:val="DecValTok"/>
    <w:basedOn w:val="VerbatimChar"/>
    <w:rsid w:val="00223CAC"/>
    <w:rPr>
      <w:rFonts w:ascii="Consolas" w:hAnsi="Consolas"/>
      <w:i/>
      <w:color w:val="0000CF"/>
      <w:sz w:val="22"/>
      <w:shd w:val="clear" w:color="auto" w:fill="F8F8F8"/>
      <w:lang w:val="en-US"/>
    </w:rPr>
  </w:style>
  <w:style w:type="character" w:customStyle="1" w:styleId="BaseNTok">
    <w:name w:val="BaseNTok"/>
    <w:basedOn w:val="VerbatimChar"/>
    <w:rsid w:val="00223CAC"/>
    <w:rPr>
      <w:rFonts w:ascii="Consolas" w:hAnsi="Consolas"/>
      <w:i/>
      <w:color w:val="0000CF"/>
      <w:sz w:val="22"/>
      <w:shd w:val="clear" w:color="auto" w:fill="F8F8F8"/>
      <w:lang w:val="en-US"/>
    </w:rPr>
  </w:style>
  <w:style w:type="character" w:customStyle="1" w:styleId="FloatTok">
    <w:name w:val="FloatTok"/>
    <w:basedOn w:val="VerbatimChar"/>
    <w:rsid w:val="00223CAC"/>
    <w:rPr>
      <w:rFonts w:ascii="Consolas" w:hAnsi="Consolas"/>
      <w:i/>
      <w:color w:val="0000CF"/>
      <w:sz w:val="22"/>
      <w:shd w:val="clear" w:color="auto" w:fill="F8F8F8"/>
      <w:lang w:val="en-US"/>
    </w:rPr>
  </w:style>
  <w:style w:type="character" w:customStyle="1" w:styleId="ConstantTok">
    <w:name w:val="ConstantTok"/>
    <w:basedOn w:val="VerbatimChar"/>
    <w:rsid w:val="00223CAC"/>
    <w:rPr>
      <w:rFonts w:ascii="Consolas" w:hAnsi="Consolas"/>
      <w:i/>
      <w:color w:val="000000"/>
      <w:sz w:val="22"/>
      <w:shd w:val="clear" w:color="auto" w:fill="F8F8F8"/>
      <w:lang w:val="en-US"/>
    </w:rPr>
  </w:style>
  <w:style w:type="character" w:customStyle="1" w:styleId="CharTok">
    <w:name w:val="CharTok"/>
    <w:basedOn w:val="VerbatimChar"/>
    <w:rsid w:val="00223CAC"/>
    <w:rPr>
      <w:rFonts w:ascii="Consolas" w:hAnsi="Consolas"/>
      <w:i/>
      <w:color w:val="4E9A06"/>
      <w:sz w:val="22"/>
      <w:shd w:val="clear" w:color="auto" w:fill="F8F8F8"/>
      <w:lang w:val="en-US"/>
    </w:rPr>
  </w:style>
  <w:style w:type="character" w:customStyle="1" w:styleId="SpecialCharTok">
    <w:name w:val="SpecialCharTok"/>
    <w:basedOn w:val="VerbatimChar"/>
    <w:rsid w:val="00223CAC"/>
    <w:rPr>
      <w:rFonts w:ascii="Consolas" w:hAnsi="Consolas"/>
      <w:i/>
      <w:color w:val="000000"/>
      <w:sz w:val="22"/>
      <w:shd w:val="clear" w:color="auto" w:fill="F8F8F8"/>
      <w:lang w:val="en-US"/>
    </w:rPr>
  </w:style>
  <w:style w:type="character" w:customStyle="1" w:styleId="StringTok">
    <w:name w:val="StringTok"/>
    <w:basedOn w:val="VerbatimChar"/>
    <w:rsid w:val="00223CAC"/>
    <w:rPr>
      <w:rFonts w:ascii="Consolas" w:hAnsi="Consolas"/>
      <w:i/>
      <w:color w:val="4E9A06"/>
      <w:sz w:val="22"/>
      <w:shd w:val="clear" w:color="auto" w:fill="F8F8F8"/>
      <w:lang w:val="en-US"/>
    </w:rPr>
  </w:style>
  <w:style w:type="character" w:customStyle="1" w:styleId="VerbatimStringTok">
    <w:name w:val="VerbatimStringTok"/>
    <w:basedOn w:val="VerbatimChar"/>
    <w:rsid w:val="00223CAC"/>
    <w:rPr>
      <w:rFonts w:ascii="Consolas" w:hAnsi="Consolas"/>
      <w:i/>
      <w:color w:val="4E9A06"/>
      <w:sz w:val="22"/>
      <w:shd w:val="clear" w:color="auto" w:fill="F8F8F8"/>
      <w:lang w:val="en-US"/>
    </w:rPr>
  </w:style>
  <w:style w:type="character" w:customStyle="1" w:styleId="SpecialStringTok">
    <w:name w:val="SpecialStringTok"/>
    <w:basedOn w:val="VerbatimChar"/>
    <w:rsid w:val="00223CAC"/>
    <w:rPr>
      <w:rFonts w:ascii="Consolas" w:hAnsi="Consolas"/>
      <w:i/>
      <w:color w:val="4E9A06"/>
      <w:sz w:val="22"/>
      <w:shd w:val="clear" w:color="auto" w:fill="F8F8F8"/>
      <w:lang w:val="en-US"/>
    </w:rPr>
  </w:style>
  <w:style w:type="character" w:customStyle="1" w:styleId="ImportTok">
    <w:name w:val="ImportTok"/>
    <w:basedOn w:val="VerbatimChar"/>
    <w:rsid w:val="00223CAC"/>
    <w:rPr>
      <w:rFonts w:ascii="Consolas" w:hAnsi="Consolas"/>
      <w:i/>
      <w:sz w:val="22"/>
      <w:shd w:val="clear" w:color="auto" w:fill="F8F8F8"/>
      <w:lang w:val="en-US"/>
    </w:rPr>
  </w:style>
  <w:style w:type="character" w:customStyle="1" w:styleId="CommentTok">
    <w:name w:val="CommentTok"/>
    <w:basedOn w:val="VerbatimChar"/>
    <w:rsid w:val="00223CAC"/>
    <w:rPr>
      <w:rFonts w:ascii="Consolas" w:hAnsi="Consolas"/>
      <w:i w:val="0"/>
      <w:color w:val="8F5902"/>
      <w:sz w:val="22"/>
      <w:shd w:val="clear" w:color="auto" w:fill="F8F8F8"/>
      <w:lang w:val="en-US"/>
    </w:rPr>
  </w:style>
  <w:style w:type="character" w:customStyle="1" w:styleId="DocumentationTok">
    <w:name w:val="DocumentationTok"/>
    <w:basedOn w:val="VerbatimChar"/>
    <w:rsid w:val="00223CAC"/>
    <w:rPr>
      <w:rFonts w:ascii="Consolas" w:hAnsi="Consolas"/>
      <w:b/>
      <w:i w:val="0"/>
      <w:color w:val="8F5902"/>
      <w:sz w:val="22"/>
      <w:shd w:val="clear" w:color="auto" w:fill="F8F8F8"/>
      <w:lang w:val="en-US"/>
    </w:rPr>
  </w:style>
  <w:style w:type="character" w:customStyle="1" w:styleId="AnnotationTok">
    <w:name w:val="AnnotationTok"/>
    <w:basedOn w:val="VerbatimChar"/>
    <w:rsid w:val="00223CAC"/>
    <w:rPr>
      <w:rFonts w:ascii="Consolas" w:hAnsi="Consolas"/>
      <w:b/>
      <w:i w:val="0"/>
      <w:color w:val="8F5902"/>
      <w:sz w:val="22"/>
      <w:shd w:val="clear" w:color="auto" w:fill="F8F8F8"/>
      <w:lang w:val="en-US"/>
    </w:rPr>
  </w:style>
  <w:style w:type="character" w:customStyle="1" w:styleId="CommentVarTok">
    <w:name w:val="CommentVarTok"/>
    <w:basedOn w:val="VerbatimChar"/>
    <w:rsid w:val="00223CAC"/>
    <w:rPr>
      <w:rFonts w:ascii="Consolas" w:hAnsi="Consolas"/>
      <w:b/>
      <w:i w:val="0"/>
      <w:color w:val="8F5902"/>
      <w:sz w:val="22"/>
      <w:shd w:val="clear" w:color="auto" w:fill="F8F8F8"/>
      <w:lang w:val="en-US"/>
    </w:rPr>
  </w:style>
  <w:style w:type="character" w:customStyle="1" w:styleId="OtherTok">
    <w:name w:val="OtherTok"/>
    <w:basedOn w:val="VerbatimChar"/>
    <w:rsid w:val="00223CAC"/>
    <w:rPr>
      <w:rFonts w:ascii="Consolas" w:hAnsi="Consolas"/>
      <w:i/>
      <w:color w:val="8F5902"/>
      <w:sz w:val="22"/>
      <w:shd w:val="clear" w:color="auto" w:fill="F8F8F8"/>
      <w:lang w:val="en-US"/>
    </w:rPr>
  </w:style>
  <w:style w:type="character" w:customStyle="1" w:styleId="FunctionTok">
    <w:name w:val="FunctionTok"/>
    <w:basedOn w:val="VerbatimChar"/>
    <w:rsid w:val="00223CAC"/>
    <w:rPr>
      <w:rFonts w:ascii="Consolas" w:hAnsi="Consolas"/>
      <w:i/>
      <w:color w:val="000000"/>
      <w:sz w:val="22"/>
      <w:shd w:val="clear" w:color="auto" w:fill="F8F8F8"/>
      <w:lang w:val="en-US"/>
    </w:rPr>
  </w:style>
  <w:style w:type="character" w:customStyle="1" w:styleId="VariableTok">
    <w:name w:val="VariableTok"/>
    <w:basedOn w:val="VerbatimChar"/>
    <w:rsid w:val="00223CAC"/>
    <w:rPr>
      <w:rFonts w:ascii="Consolas" w:hAnsi="Consolas"/>
      <w:i/>
      <w:color w:val="000000"/>
      <w:sz w:val="22"/>
      <w:shd w:val="clear" w:color="auto" w:fill="F8F8F8"/>
      <w:lang w:val="en-US"/>
    </w:rPr>
  </w:style>
  <w:style w:type="character" w:customStyle="1" w:styleId="ControlFlowTok">
    <w:name w:val="ControlFlowTok"/>
    <w:basedOn w:val="VerbatimChar"/>
    <w:rsid w:val="00223CAC"/>
    <w:rPr>
      <w:rFonts w:ascii="Consolas" w:hAnsi="Consolas"/>
      <w:b/>
      <w:i/>
      <w:color w:val="204A87"/>
      <w:sz w:val="22"/>
      <w:shd w:val="clear" w:color="auto" w:fill="F8F8F8"/>
      <w:lang w:val="en-US"/>
    </w:rPr>
  </w:style>
  <w:style w:type="character" w:customStyle="1" w:styleId="OperatorTok">
    <w:name w:val="OperatorTok"/>
    <w:basedOn w:val="VerbatimChar"/>
    <w:rsid w:val="00223CAC"/>
    <w:rPr>
      <w:rFonts w:ascii="Consolas" w:hAnsi="Consolas"/>
      <w:b/>
      <w:i/>
      <w:color w:val="CE5C00"/>
      <w:sz w:val="22"/>
      <w:shd w:val="clear" w:color="auto" w:fill="F8F8F8"/>
      <w:lang w:val="en-US"/>
    </w:rPr>
  </w:style>
  <w:style w:type="character" w:customStyle="1" w:styleId="BuiltInTok">
    <w:name w:val="BuiltInTok"/>
    <w:basedOn w:val="VerbatimChar"/>
    <w:rsid w:val="00223CAC"/>
    <w:rPr>
      <w:rFonts w:ascii="Consolas" w:hAnsi="Consolas"/>
      <w:i/>
      <w:sz w:val="22"/>
      <w:shd w:val="clear" w:color="auto" w:fill="F8F8F8"/>
      <w:lang w:val="en-US"/>
    </w:rPr>
  </w:style>
  <w:style w:type="character" w:customStyle="1" w:styleId="ExtensionTok">
    <w:name w:val="ExtensionTok"/>
    <w:basedOn w:val="VerbatimChar"/>
    <w:rsid w:val="00223CAC"/>
    <w:rPr>
      <w:rFonts w:ascii="Consolas" w:hAnsi="Consolas"/>
      <w:i/>
      <w:sz w:val="22"/>
      <w:shd w:val="clear" w:color="auto" w:fill="F8F8F8"/>
      <w:lang w:val="en-US"/>
    </w:rPr>
  </w:style>
  <w:style w:type="character" w:customStyle="1" w:styleId="PreprocessorTok">
    <w:name w:val="PreprocessorTok"/>
    <w:basedOn w:val="VerbatimChar"/>
    <w:rsid w:val="00223CAC"/>
    <w:rPr>
      <w:rFonts w:ascii="Consolas" w:hAnsi="Consolas"/>
      <w:i w:val="0"/>
      <w:color w:val="8F5902"/>
      <w:sz w:val="22"/>
      <w:shd w:val="clear" w:color="auto" w:fill="F8F8F8"/>
      <w:lang w:val="en-US"/>
    </w:rPr>
  </w:style>
  <w:style w:type="character" w:customStyle="1" w:styleId="AttributeTok">
    <w:name w:val="AttributeTok"/>
    <w:basedOn w:val="VerbatimChar"/>
    <w:rsid w:val="00223CAC"/>
    <w:rPr>
      <w:rFonts w:ascii="Consolas" w:hAnsi="Consolas"/>
      <w:i/>
      <w:color w:val="C4A000"/>
      <w:sz w:val="22"/>
      <w:shd w:val="clear" w:color="auto" w:fill="F8F8F8"/>
      <w:lang w:val="en-US"/>
    </w:rPr>
  </w:style>
  <w:style w:type="character" w:customStyle="1" w:styleId="RegionMarkerTok">
    <w:name w:val="RegionMarkerTok"/>
    <w:basedOn w:val="VerbatimChar"/>
    <w:rsid w:val="00223CAC"/>
    <w:rPr>
      <w:rFonts w:ascii="Consolas" w:hAnsi="Consolas"/>
      <w:i/>
      <w:sz w:val="22"/>
      <w:shd w:val="clear" w:color="auto" w:fill="F8F8F8"/>
      <w:lang w:val="en-US"/>
    </w:rPr>
  </w:style>
  <w:style w:type="character" w:customStyle="1" w:styleId="InformationTok">
    <w:name w:val="InformationTok"/>
    <w:basedOn w:val="VerbatimChar"/>
    <w:rsid w:val="00223CAC"/>
    <w:rPr>
      <w:rFonts w:ascii="Consolas" w:hAnsi="Consolas"/>
      <w:b/>
      <w:i w:val="0"/>
      <w:color w:val="8F5902"/>
      <w:sz w:val="22"/>
      <w:shd w:val="clear" w:color="auto" w:fill="F8F8F8"/>
      <w:lang w:val="en-US"/>
    </w:rPr>
  </w:style>
  <w:style w:type="character" w:customStyle="1" w:styleId="WarningTok">
    <w:name w:val="WarningTok"/>
    <w:basedOn w:val="VerbatimChar"/>
    <w:rsid w:val="00223CAC"/>
    <w:rPr>
      <w:rFonts w:ascii="Consolas" w:hAnsi="Consolas"/>
      <w:b/>
      <w:i w:val="0"/>
      <w:color w:val="8F5902"/>
      <w:sz w:val="22"/>
      <w:shd w:val="clear" w:color="auto" w:fill="F8F8F8"/>
      <w:lang w:val="en-US"/>
    </w:rPr>
  </w:style>
  <w:style w:type="character" w:customStyle="1" w:styleId="AlertTok">
    <w:name w:val="AlertTok"/>
    <w:basedOn w:val="VerbatimChar"/>
    <w:rsid w:val="00223CAC"/>
    <w:rPr>
      <w:rFonts w:ascii="Consolas" w:hAnsi="Consolas"/>
      <w:i/>
      <w:color w:val="EF2929"/>
      <w:sz w:val="22"/>
      <w:shd w:val="clear" w:color="auto" w:fill="F8F8F8"/>
      <w:lang w:val="en-US"/>
    </w:rPr>
  </w:style>
  <w:style w:type="character" w:customStyle="1" w:styleId="ErrorTok">
    <w:name w:val="ErrorTok"/>
    <w:basedOn w:val="VerbatimChar"/>
    <w:rsid w:val="00223CAC"/>
    <w:rPr>
      <w:rFonts w:ascii="Consolas" w:hAnsi="Consolas"/>
      <w:b/>
      <w:i/>
      <w:color w:val="A40000"/>
      <w:sz w:val="22"/>
      <w:shd w:val="clear" w:color="auto" w:fill="F8F8F8"/>
      <w:lang w:val="en-US"/>
    </w:rPr>
  </w:style>
  <w:style w:type="character" w:customStyle="1" w:styleId="NormalTok">
    <w:name w:val="NormalTok"/>
    <w:basedOn w:val="VerbatimChar"/>
    <w:rsid w:val="00223CAC"/>
    <w:rPr>
      <w:rFonts w:ascii="Consolas" w:hAnsi="Consolas"/>
      <w:i/>
      <w:sz w:val="22"/>
      <w:shd w:val="clear" w:color="auto" w:fill="F8F8F8"/>
      <w:lang w:val="en-US"/>
    </w:rPr>
  </w:style>
  <w:style w:type="paragraph" w:styleId="BodyTextFirstIndent">
    <w:name w:val="Body Text First Indent"/>
    <w:basedOn w:val="BodyText"/>
    <w:link w:val="BodyTextFirstIndentChar"/>
    <w:semiHidden/>
    <w:unhideWhenUsed/>
    <w:rsid w:val="00223CAC"/>
    <w:pPr>
      <w:spacing w:before="0" w:after="200" w:line="240" w:lineRule="auto"/>
      <w:ind w:firstLine="360"/>
    </w:pPr>
    <w:rPr>
      <w:rFonts w:asciiTheme="minorHAnsi" w:hAnsiTheme="minorHAnsi"/>
    </w:rPr>
  </w:style>
  <w:style w:type="character" w:customStyle="1" w:styleId="BodyTextFirstIndentChar">
    <w:name w:val="Body Text First Indent Char"/>
    <w:basedOn w:val="BodyTextChar"/>
    <w:link w:val="BodyTextFirstIndent"/>
    <w:semiHidden/>
    <w:rsid w:val="00223CAC"/>
    <w:rPr>
      <w:rFonts w:ascii="Times New Roman" w:hAnsi="Times New Roman"/>
      <w:lang w:val="en-US"/>
    </w:rPr>
  </w:style>
  <w:style w:type="character" w:styleId="FollowedHyperlink">
    <w:name w:val="FollowedHyperlink"/>
    <w:basedOn w:val="DefaultParagraphFont"/>
    <w:semiHidden/>
    <w:unhideWhenUsed/>
    <w:rsid w:val="00223CAC"/>
    <w:rPr>
      <w:color w:val="954F72" w:themeColor="followedHyperlink"/>
      <w:u w:val="single"/>
    </w:rPr>
  </w:style>
  <w:style w:type="paragraph" w:styleId="Footer">
    <w:name w:val="footer"/>
    <w:basedOn w:val="Normal"/>
    <w:link w:val="FooterChar"/>
    <w:semiHidden/>
    <w:unhideWhenUsed/>
    <w:rsid w:val="00223CAC"/>
    <w:pPr>
      <w:tabs>
        <w:tab w:val="center" w:pos="4513"/>
        <w:tab w:val="right" w:pos="9026"/>
      </w:tabs>
      <w:spacing w:after="0"/>
    </w:pPr>
  </w:style>
  <w:style w:type="character" w:customStyle="1" w:styleId="FooterChar">
    <w:name w:val="Footer Char"/>
    <w:basedOn w:val="DefaultParagraphFont"/>
    <w:link w:val="Footer"/>
    <w:semiHidden/>
    <w:rsid w:val="00223CAC"/>
    <w:rPr>
      <w:lang w:val="en-US"/>
    </w:rPr>
  </w:style>
  <w:style w:type="paragraph" w:styleId="Revision">
    <w:name w:val="Revision"/>
    <w:hidden/>
    <w:semiHidden/>
    <w:rsid w:val="00223CAC"/>
    <w:rPr>
      <w:lang w:val="en-US"/>
    </w:rPr>
  </w:style>
  <w:style w:type="character" w:styleId="CommentReference">
    <w:name w:val="annotation reference"/>
    <w:basedOn w:val="DefaultParagraphFont"/>
    <w:semiHidden/>
    <w:unhideWhenUsed/>
    <w:rsid w:val="00223CAC"/>
    <w:rPr>
      <w:sz w:val="16"/>
      <w:szCs w:val="16"/>
    </w:rPr>
  </w:style>
  <w:style w:type="paragraph" w:styleId="CommentText">
    <w:name w:val="annotation text"/>
    <w:basedOn w:val="Normal"/>
    <w:link w:val="CommentTextChar"/>
    <w:uiPriority w:val="99"/>
    <w:unhideWhenUsed/>
    <w:rsid w:val="00223CAC"/>
    <w:rPr>
      <w:sz w:val="20"/>
      <w:szCs w:val="20"/>
    </w:rPr>
  </w:style>
  <w:style w:type="character" w:customStyle="1" w:styleId="CommentTextChar">
    <w:name w:val="Comment Text Char"/>
    <w:basedOn w:val="DefaultParagraphFont"/>
    <w:link w:val="CommentText"/>
    <w:uiPriority w:val="99"/>
    <w:rsid w:val="00223CAC"/>
    <w:rPr>
      <w:sz w:val="20"/>
      <w:szCs w:val="20"/>
      <w:lang w:val="en-US"/>
    </w:rPr>
  </w:style>
  <w:style w:type="paragraph" w:styleId="CommentSubject">
    <w:name w:val="annotation subject"/>
    <w:basedOn w:val="CommentText"/>
    <w:next w:val="CommentText"/>
    <w:link w:val="CommentSubjectChar"/>
    <w:semiHidden/>
    <w:unhideWhenUsed/>
    <w:rsid w:val="00223CAC"/>
    <w:rPr>
      <w:b/>
      <w:bCs/>
    </w:rPr>
  </w:style>
  <w:style w:type="character" w:customStyle="1" w:styleId="CommentSubjectChar">
    <w:name w:val="Comment Subject Char"/>
    <w:basedOn w:val="CommentTextChar"/>
    <w:link w:val="CommentSubject"/>
    <w:semiHidden/>
    <w:rsid w:val="00223CAC"/>
    <w:rPr>
      <w:b/>
      <w:bCs/>
      <w:sz w:val="20"/>
      <w:szCs w:val="20"/>
      <w:lang w:val="en-US"/>
    </w:rPr>
  </w:style>
  <w:style w:type="paragraph" w:styleId="NormalWeb">
    <w:name w:val="Normal (Web)"/>
    <w:basedOn w:val="Normal"/>
    <w:uiPriority w:val="99"/>
    <w:unhideWhenUsed/>
    <w:rsid w:val="00223CAC"/>
    <w:pPr>
      <w:spacing w:before="100" w:beforeAutospacing="1" w:after="100" w:afterAutospacing="1"/>
    </w:pPr>
    <w:rPr>
      <w:rFonts w:ascii="Times New Roman" w:eastAsia="Times New Roman" w:hAnsi="Times New Roman" w:cs="Times New Roman"/>
      <w:lang w:val="en-GB" w:eastAsia="en-GB"/>
    </w:rPr>
  </w:style>
  <w:style w:type="paragraph" w:styleId="ListParagraph">
    <w:name w:val="List Paragraph"/>
    <w:basedOn w:val="Normal"/>
    <w:uiPriority w:val="34"/>
    <w:qFormat/>
    <w:rsid w:val="003468A4"/>
    <w:pPr>
      <w:ind w:left="720"/>
      <w:contextualSpacing/>
    </w:pPr>
  </w:style>
  <w:style w:type="table" w:styleId="TableGrid">
    <w:name w:val="Table Grid"/>
    <w:basedOn w:val="TableNormal"/>
    <w:uiPriority w:val="59"/>
    <w:rsid w:val="00473B5E"/>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900E6"/>
  </w:style>
  <w:style w:type="paragraph" w:styleId="TOC1">
    <w:name w:val="toc 1"/>
    <w:basedOn w:val="Normal"/>
    <w:next w:val="Normal"/>
    <w:autoRedefine/>
    <w:uiPriority w:val="39"/>
    <w:unhideWhenUsed/>
    <w:rsid w:val="00115B2F"/>
    <w:pPr>
      <w:tabs>
        <w:tab w:val="right" w:leader="dot" w:pos="9350"/>
      </w:tabs>
      <w:spacing w:before="120" w:after="120"/>
    </w:pPr>
    <w:rPr>
      <w:rFonts w:ascii="Times New Roman" w:hAnsi="Times New Roman" w:cstheme="minorHAnsi"/>
      <w:b/>
      <w:bCs/>
      <w:caps/>
      <w:szCs w:val="20"/>
    </w:rPr>
  </w:style>
  <w:style w:type="paragraph" w:styleId="TOC2">
    <w:name w:val="toc 2"/>
    <w:basedOn w:val="Normal"/>
    <w:next w:val="Normal"/>
    <w:autoRedefine/>
    <w:uiPriority w:val="39"/>
    <w:unhideWhenUsed/>
    <w:rsid w:val="00E67529"/>
    <w:pPr>
      <w:tabs>
        <w:tab w:val="right" w:leader="dot" w:pos="9350"/>
      </w:tabs>
      <w:spacing w:after="0" w:line="360" w:lineRule="auto"/>
      <w:ind w:left="240"/>
    </w:pPr>
    <w:rPr>
      <w:rFonts w:ascii="Times New Roman" w:hAnsi="Times New Roman" w:cstheme="minorHAnsi"/>
      <w:b/>
      <w:smallCaps/>
      <w:szCs w:val="20"/>
    </w:rPr>
  </w:style>
  <w:style w:type="paragraph" w:styleId="TOC3">
    <w:name w:val="toc 3"/>
    <w:basedOn w:val="Normal"/>
    <w:next w:val="Normal"/>
    <w:autoRedefine/>
    <w:uiPriority w:val="39"/>
    <w:unhideWhenUsed/>
    <w:rsid w:val="00A910A7"/>
    <w:pPr>
      <w:tabs>
        <w:tab w:val="right" w:leader="dot" w:pos="9350"/>
      </w:tabs>
      <w:spacing w:after="0" w:line="360" w:lineRule="auto"/>
      <w:ind w:left="480"/>
    </w:pPr>
    <w:rPr>
      <w:rFonts w:ascii="Times New Roman" w:hAnsi="Times New Roman" w:cstheme="minorHAnsi"/>
      <w:i/>
      <w:iCs/>
      <w:szCs w:val="20"/>
    </w:rPr>
  </w:style>
  <w:style w:type="paragraph" w:styleId="TOC4">
    <w:name w:val="toc 4"/>
    <w:basedOn w:val="Normal"/>
    <w:next w:val="Normal"/>
    <w:autoRedefine/>
    <w:uiPriority w:val="39"/>
    <w:semiHidden/>
    <w:unhideWhenUsed/>
    <w:rsid w:val="007411EF"/>
    <w:pPr>
      <w:spacing w:after="0"/>
      <w:ind w:left="720"/>
    </w:pPr>
    <w:rPr>
      <w:rFonts w:cstheme="minorHAnsi"/>
      <w:sz w:val="18"/>
      <w:szCs w:val="18"/>
    </w:rPr>
  </w:style>
  <w:style w:type="paragraph" w:styleId="TOC5">
    <w:name w:val="toc 5"/>
    <w:basedOn w:val="Normal"/>
    <w:next w:val="Normal"/>
    <w:autoRedefine/>
    <w:uiPriority w:val="39"/>
    <w:semiHidden/>
    <w:unhideWhenUsed/>
    <w:rsid w:val="007411EF"/>
    <w:pPr>
      <w:spacing w:after="0"/>
      <w:ind w:left="960"/>
    </w:pPr>
    <w:rPr>
      <w:rFonts w:cstheme="minorHAnsi"/>
      <w:sz w:val="18"/>
      <w:szCs w:val="18"/>
    </w:rPr>
  </w:style>
  <w:style w:type="paragraph" w:styleId="TOC6">
    <w:name w:val="toc 6"/>
    <w:basedOn w:val="Normal"/>
    <w:next w:val="Normal"/>
    <w:autoRedefine/>
    <w:uiPriority w:val="39"/>
    <w:semiHidden/>
    <w:unhideWhenUsed/>
    <w:rsid w:val="007411EF"/>
    <w:pPr>
      <w:spacing w:after="0"/>
      <w:ind w:left="1200"/>
    </w:pPr>
    <w:rPr>
      <w:rFonts w:cstheme="minorHAnsi"/>
      <w:sz w:val="18"/>
      <w:szCs w:val="18"/>
    </w:rPr>
  </w:style>
  <w:style w:type="paragraph" w:styleId="TOC7">
    <w:name w:val="toc 7"/>
    <w:basedOn w:val="Normal"/>
    <w:next w:val="Normal"/>
    <w:autoRedefine/>
    <w:uiPriority w:val="39"/>
    <w:semiHidden/>
    <w:unhideWhenUsed/>
    <w:rsid w:val="007411EF"/>
    <w:pPr>
      <w:spacing w:after="0"/>
      <w:ind w:left="1440"/>
    </w:pPr>
    <w:rPr>
      <w:rFonts w:cstheme="minorHAnsi"/>
      <w:sz w:val="18"/>
      <w:szCs w:val="18"/>
    </w:rPr>
  </w:style>
  <w:style w:type="paragraph" w:styleId="TOC8">
    <w:name w:val="toc 8"/>
    <w:basedOn w:val="Normal"/>
    <w:next w:val="Normal"/>
    <w:autoRedefine/>
    <w:uiPriority w:val="39"/>
    <w:semiHidden/>
    <w:unhideWhenUsed/>
    <w:rsid w:val="007411EF"/>
    <w:pPr>
      <w:spacing w:after="0"/>
      <w:ind w:left="1680"/>
    </w:pPr>
    <w:rPr>
      <w:rFonts w:cstheme="minorHAnsi"/>
      <w:sz w:val="18"/>
      <w:szCs w:val="18"/>
    </w:rPr>
  </w:style>
  <w:style w:type="paragraph" w:styleId="TOC9">
    <w:name w:val="toc 9"/>
    <w:basedOn w:val="Normal"/>
    <w:next w:val="Normal"/>
    <w:autoRedefine/>
    <w:uiPriority w:val="39"/>
    <w:semiHidden/>
    <w:unhideWhenUsed/>
    <w:rsid w:val="007411EF"/>
    <w:pPr>
      <w:spacing w:after="0"/>
      <w:ind w:left="1920"/>
    </w:pPr>
    <w:rPr>
      <w:rFonts w:cstheme="minorHAnsi"/>
      <w:sz w:val="18"/>
      <w:szCs w:val="18"/>
    </w:rPr>
  </w:style>
  <w:style w:type="paragraph" w:styleId="BalloonText">
    <w:name w:val="Balloon Text"/>
    <w:basedOn w:val="Normal"/>
    <w:link w:val="BalloonTextChar"/>
    <w:uiPriority w:val="99"/>
    <w:semiHidden/>
    <w:unhideWhenUsed/>
    <w:rsid w:val="00D3783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835"/>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2479">
      <w:bodyDiv w:val="1"/>
      <w:marLeft w:val="0"/>
      <w:marRight w:val="0"/>
      <w:marTop w:val="0"/>
      <w:marBottom w:val="0"/>
      <w:divBdr>
        <w:top w:val="none" w:sz="0" w:space="0" w:color="auto"/>
        <w:left w:val="none" w:sz="0" w:space="0" w:color="auto"/>
        <w:bottom w:val="none" w:sz="0" w:space="0" w:color="auto"/>
        <w:right w:val="none" w:sz="0" w:space="0" w:color="auto"/>
      </w:divBdr>
      <w:divsChild>
        <w:div w:id="846823209">
          <w:marLeft w:val="0"/>
          <w:marRight w:val="0"/>
          <w:marTop w:val="0"/>
          <w:marBottom w:val="0"/>
          <w:divBdr>
            <w:top w:val="none" w:sz="0" w:space="0" w:color="auto"/>
            <w:left w:val="none" w:sz="0" w:space="0" w:color="auto"/>
            <w:bottom w:val="none" w:sz="0" w:space="0" w:color="auto"/>
            <w:right w:val="none" w:sz="0" w:space="0" w:color="auto"/>
          </w:divBdr>
          <w:divsChild>
            <w:div w:id="475874176">
              <w:marLeft w:val="0"/>
              <w:marRight w:val="0"/>
              <w:marTop w:val="0"/>
              <w:marBottom w:val="0"/>
              <w:divBdr>
                <w:top w:val="none" w:sz="0" w:space="0" w:color="auto"/>
                <w:left w:val="none" w:sz="0" w:space="0" w:color="auto"/>
                <w:bottom w:val="none" w:sz="0" w:space="0" w:color="auto"/>
                <w:right w:val="none" w:sz="0" w:space="0" w:color="auto"/>
              </w:divBdr>
              <w:divsChild>
                <w:div w:id="170940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9392">
      <w:bodyDiv w:val="1"/>
      <w:marLeft w:val="0"/>
      <w:marRight w:val="0"/>
      <w:marTop w:val="0"/>
      <w:marBottom w:val="0"/>
      <w:divBdr>
        <w:top w:val="none" w:sz="0" w:space="0" w:color="auto"/>
        <w:left w:val="none" w:sz="0" w:space="0" w:color="auto"/>
        <w:bottom w:val="none" w:sz="0" w:space="0" w:color="auto"/>
        <w:right w:val="none" w:sz="0" w:space="0" w:color="auto"/>
      </w:divBdr>
      <w:divsChild>
        <w:div w:id="1251741407">
          <w:marLeft w:val="0"/>
          <w:marRight w:val="0"/>
          <w:marTop w:val="0"/>
          <w:marBottom w:val="0"/>
          <w:divBdr>
            <w:top w:val="none" w:sz="0" w:space="0" w:color="auto"/>
            <w:left w:val="none" w:sz="0" w:space="0" w:color="auto"/>
            <w:bottom w:val="none" w:sz="0" w:space="0" w:color="auto"/>
            <w:right w:val="none" w:sz="0" w:space="0" w:color="auto"/>
          </w:divBdr>
          <w:divsChild>
            <w:div w:id="445076117">
              <w:marLeft w:val="0"/>
              <w:marRight w:val="0"/>
              <w:marTop w:val="0"/>
              <w:marBottom w:val="0"/>
              <w:divBdr>
                <w:top w:val="none" w:sz="0" w:space="0" w:color="auto"/>
                <w:left w:val="none" w:sz="0" w:space="0" w:color="auto"/>
                <w:bottom w:val="none" w:sz="0" w:space="0" w:color="auto"/>
                <w:right w:val="none" w:sz="0" w:space="0" w:color="auto"/>
              </w:divBdr>
              <w:divsChild>
                <w:div w:id="72584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03194">
      <w:bodyDiv w:val="1"/>
      <w:marLeft w:val="0"/>
      <w:marRight w:val="0"/>
      <w:marTop w:val="0"/>
      <w:marBottom w:val="0"/>
      <w:divBdr>
        <w:top w:val="none" w:sz="0" w:space="0" w:color="auto"/>
        <w:left w:val="none" w:sz="0" w:space="0" w:color="auto"/>
        <w:bottom w:val="none" w:sz="0" w:space="0" w:color="auto"/>
        <w:right w:val="none" w:sz="0" w:space="0" w:color="auto"/>
      </w:divBdr>
      <w:divsChild>
        <w:div w:id="1378503899">
          <w:marLeft w:val="0"/>
          <w:marRight w:val="0"/>
          <w:marTop w:val="0"/>
          <w:marBottom w:val="0"/>
          <w:divBdr>
            <w:top w:val="none" w:sz="0" w:space="0" w:color="auto"/>
            <w:left w:val="none" w:sz="0" w:space="0" w:color="auto"/>
            <w:bottom w:val="none" w:sz="0" w:space="0" w:color="auto"/>
            <w:right w:val="none" w:sz="0" w:space="0" w:color="auto"/>
          </w:divBdr>
          <w:divsChild>
            <w:div w:id="545483435">
              <w:marLeft w:val="0"/>
              <w:marRight w:val="0"/>
              <w:marTop w:val="0"/>
              <w:marBottom w:val="0"/>
              <w:divBdr>
                <w:top w:val="none" w:sz="0" w:space="0" w:color="auto"/>
                <w:left w:val="none" w:sz="0" w:space="0" w:color="auto"/>
                <w:bottom w:val="none" w:sz="0" w:space="0" w:color="auto"/>
                <w:right w:val="none" w:sz="0" w:space="0" w:color="auto"/>
              </w:divBdr>
              <w:divsChild>
                <w:div w:id="199675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9946">
      <w:bodyDiv w:val="1"/>
      <w:marLeft w:val="0"/>
      <w:marRight w:val="0"/>
      <w:marTop w:val="0"/>
      <w:marBottom w:val="0"/>
      <w:divBdr>
        <w:top w:val="none" w:sz="0" w:space="0" w:color="auto"/>
        <w:left w:val="none" w:sz="0" w:space="0" w:color="auto"/>
        <w:bottom w:val="none" w:sz="0" w:space="0" w:color="auto"/>
        <w:right w:val="none" w:sz="0" w:space="0" w:color="auto"/>
      </w:divBdr>
    </w:div>
    <w:div w:id="282618833">
      <w:bodyDiv w:val="1"/>
      <w:marLeft w:val="0"/>
      <w:marRight w:val="0"/>
      <w:marTop w:val="0"/>
      <w:marBottom w:val="0"/>
      <w:divBdr>
        <w:top w:val="none" w:sz="0" w:space="0" w:color="auto"/>
        <w:left w:val="none" w:sz="0" w:space="0" w:color="auto"/>
        <w:bottom w:val="none" w:sz="0" w:space="0" w:color="auto"/>
        <w:right w:val="none" w:sz="0" w:space="0" w:color="auto"/>
      </w:divBdr>
    </w:div>
    <w:div w:id="359084615">
      <w:bodyDiv w:val="1"/>
      <w:marLeft w:val="0"/>
      <w:marRight w:val="0"/>
      <w:marTop w:val="0"/>
      <w:marBottom w:val="0"/>
      <w:divBdr>
        <w:top w:val="none" w:sz="0" w:space="0" w:color="auto"/>
        <w:left w:val="none" w:sz="0" w:space="0" w:color="auto"/>
        <w:bottom w:val="none" w:sz="0" w:space="0" w:color="auto"/>
        <w:right w:val="none" w:sz="0" w:space="0" w:color="auto"/>
      </w:divBdr>
      <w:divsChild>
        <w:div w:id="1181703111">
          <w:marLeft w:val="0"/>
          <w:marRight w:val="0"/>
          <w:marTop w:val="0"/>
          <w:marBottom w:val="0"/>
          <w:divBdr>
            <w:top w:val="none" w:sz="0" w:space="0" w:color="auto"/>
            <w:left w:val="none" w:sz="0" w:space="0" w:color="auto"/>
            <w:bottom w:val="none" w:sz="0" w:space="0" w:color="auto"/>
            <w:right w:val="none" w:sz="0" w:space="0" w:color="auto"/>
          </w:divBdr>
          <w:divsChild>
            <w:div w:id="1574703020">
              <w:marLeft w:val="0"/>
              <w:marRight w:val="0"/>
              <w:marTop w:val="0"/>
              <w:marBottom w:val="0"/>
              <w:divBdr>
                <w:top w:val="none" w:sz="0" w:space="0" w:color="auto"/>
                <w:left w:val="none" w:sz="0" w:space="0" w:color="auto"/>
                <w:bottom w:val="none" w:sz="0" w:space="0" w:color="auto"/>
                <w:right w:val="none" w:sz="0" w:space="0" w:color="auto"/>
              </w:divBdr>
              <w:divsChild>
                <w:div w:id="148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779513">
      <w:bodyDiv w:val="1"/>
      <w:marLeft w:val="0"/>
      <w:marRight w:val="0"/>
      <w:marTop w:val="0"/>
      <w:marBottom w:val="0"/>
      <w:divBdr>
        <w:top w:val="none" w:sz="0" w:space="0" w:color="auto"/>
        <w:left w:val="none" w:sz="0" w:space="0" w:color="auto"/>
        <w:bottom w:val="none" w:sz="0" w:space="0" w:color="auto"/>
        <w:right w:val="none" w:sz="0" w:space="0" w:color="auto"/>
      </w:divBdr>
      <w:divsChild>
        <w:div w:id="218984310">
          <w:marLeft w:val="0"/>
          <w:marRight w:val="0"/>
          <w:marTop w:val="0"/>
          <w:marBottom w:val="0"/>
          <w:divBdr>
            <w:top w:val="none" w:sz="0" w:space="0" w:color="auto"/>
            <w:left w:val="none" w:sz="0" w:space="0" w:color="auto"/>
            <w:bottom w:val="none" w:sz="0" w:space="0" w:color="auto"/>
            <w:right w:val="none" w:sz="0" w:space="0" w:color="auto"/>
          </w:divBdr>
          <w:divsChild>
            <w:div w:id="1066957890">
              <w:marLeft w:val="0"/>
              <w:marRight w:val="0"/>
              <w:marTop w:val="0"/>
              <w:marBottom w:val="0"/>
              <w:divBdr>
                <w:top w:val="none" w:sz="0" w:space="0" w:color="auto"/>
                <w:left w:val="none" w:sz="0" w:space="0" w:color="auto"/>
                <w:bottom w:val="none" w:sz="0" w:space="0" w:color="auto"/>
                <w:right w:val="none" w:sz="0" w:space="0" w:color="auto"/>
              </w:divBdr>
              <w:divsChild>
                <w:div w:id="13134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126449">
      <w:bodyDiv w:val="1"/>
      <w:marLeft w:val="0"/>
      <w:marRight w:val="0"/>
      <w:marTop w:val="0"/>
      <w:marBottom w:val="0"/>
      <w:divBdr>
        <w:top w:val="none" w:sz="0" w:space="0" w:color="auto"/>
        <w:left w:val="none" w:sz="0" w:space="0" w:color="auto"/>
        <w:bottom w:val="none" w:sz="0" w:space="0" w:color="auto"/>
        <w:right w:val="none" w:sz="0" w:space="0" w:color="auto"/>
      </w:divBdr>
      <w:divsChild>
        <w:div w:id="1263877792">
          <w:marLeft w:val="0"/>
          <w:marRight w:val="0"/>
          <w:marTop w:val="0"/>
          <w:marBottom w:val="0"/>
          <w:divBdr>
            <w:top w:val="none" w:sz="0" w:space="0" w:color="auto"/>
            <w:left w:val="none" w:sz="0" w:space="0" w:color="auto"/>
            <w:bottom w:val="none" w:sz="0" w:space="0" w:color="auto"/>
            <w:right w:val="none" w:sz="0" w:space="0" w:color="auto"/>
          </w:divBdr>
          <w:divsChild>
            <w:div w:id="1809660450">
              <w:marLeft w:val="0"/>
              <w:marRight w:val="0"/>
              <w:marTop w:val="0"/>
              <w:marBottom w:val="0"/>
              <w:divBdr>
                <w:top w:val="none" w:sz="0" w:space="0" w:color="auto"/>
                <w:left w:val="none" w:sz="0" w:space="0" w:color="auto"/>
                <w:bottom w:val="none" w:sz="0" w:space="0" w:color="auto"/>
                <w:right w:val="none" w:sz="0" w:space="0" w:color="auto"/>
              </w:divBdr>
              <w:divsChild>
                <w:div w:id="79791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047620">
      <w:bodyDiv w:val="1"/>
      <w:marLeft w:val="0"/>
      <w:marRight w:val="0"/>
      <w:marTop w:val="0"/>
      <w:marBottom w:val="0"/>
      <w:divBdr>
        <w:top w:val="none" w:sz="0" w:space="0" w:color="auto"/>
        <w:left w:val="none" w:sz="0" w:space="0" w:color="auto"/>
        <w:bottom w:val="none" w:sz="0" w:space="0" w:color="auto"/>
        <w:right w:val="none" w:sz="0" w:space="0" w:color="auto"/>
      </w:divBdr>
      <w:divsChild>
        <w:div w:id="1493253736">
          <w:marLeft w:val="0"/>
          <w:marRight w:val="0"/>
          <w:marTop w:val="0"/>
          <w:marBottom w:val="0"/>
          <w:divBdr>
            <w:top w:val="none" w:sz="0" w:space="0" w:color="auto"/>
            <w:left w:val="none" w:sz="0" w:space="0" w:color="auto"/>
            <w:bottom w:val="none" w:sz="0" w:space="0" w:color="auto"/>
            <w:right w:val="none" w:sz="0" w:space="0" w:color="auto"/>
          </w:divBdr>
          <w:divsChild>
            <w:div w:id="1767262976">
              <w:marLeft w:val="0"/>
              <w:marRight w:val="0"/>
              <w:marTop w:val="0"/>
              <w:marBottom w:val="0"/>
              <w:divBdr>
                <w:top w:val="none" w:sz="0" w:space="0" w:color="auto"/>
                <w:left w:val="none" w:sz="0" w:space="0" w:color="auto"/>
                <w:bottom w:val="none" w:sz="0" w:space="0" w:color="auto"/>
                <w:right w:val="none" w:sz="0" w:space="0" w:color="auto"/>
              </w:divBdr>
              <w:divsChild>
                <w:div w:id="90322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414378">
      <w:bodyDiv w:val="1"/>
      <w:marLeft w:val="0"/>
      <w:marRight w:val="0"/>
      <w:marTop w:val="0"/>
      <w:marBottom w:val="0"/>
      <w:divBdr>
        <w:top w:val="none" w:sz="0" w:space="0" w:color="auto"/>
        <w:left w:val="none" w:sz="0" w:space="0" w:color="auto"/>
        <w:bottom w:val="none" w:sz="0" w:space="0" w:color="auto"/>
        <w:right w:val="none" w:sz="0" w:space="0" w:color="auto"/>
      </w:divBdr>
    </w:div>
    <w:div w:id="765686428">
      <w:bodyDiv w:val="1"/>
      <w:marLeft w:val="0"/>
      <w:marRight w:val="0"/>
      <w:marTop w:val="0"/>
      <w:marBottom w:val="0"/>
      <w:divBdr>
        <w:top w:val="none" w:sz="0" w:space="0" w:color="auto"/>
        <w:left w:val="none" w:sz="0" w:space="0" w:color="auto"/>
        <w:bottom w:val="none" w:sz="0" w:space="0" w:color="auto"/>
        <w:right w:val="none" w:sz="0" w:space="0" w:color="auto"/>
      </w:divBdr>
      <w:divsChild>
        <w:div w:id="618486705">
          <w:marLeft w:val="0"/>
          <w:marRight w:val="0"/>
          <w:marTop w:val="0"/>
          <w:marBottom w:val="0"/>
          <w:divBdr>
            <w:top w:val="none" w:sz="0" w:space="0" w:color="auto"/>
            <w:left w:val="none" w:sz="0" w:space="0" w:color="auto"/>
            <w:bottom w:val="none" w:sz="0" w:space="0" w:color="auto"/>
            <w:right w:val="none" w:sz="0" w:space="0" w:color="auto"/>
          </w:divBdr>
          <w:divsChild>
            <w:div w:id="872840432">
              <w:marLeft w:val="0"/>
              <w:marRight w:val="0"/>
              <w:marTop w:val="0"/>
              <w:marBottom w:val="0"/>
              <w:divBdr>
                <w:top w:val="none" w:sz="0" w:space="0" w:color="auto"/>
                <w:left w:val="none" w:sz="0" w:space="0" w:color="auto"/>
                <w:bottom w:val="none" w:sz="0" w:space="0" w:color="auto"/>
                <w:right w:val="none" w:sz="0" w:space="0" w:color="auto"/>
              </w:divBdr>
              <w:divsChild>
                <w:div w:id="1931157858">
                  <w:marLeft w:val="0"/>
                  <w:marRight w:val="0"/>
                  <w:marTop w:val="0"/>
                  <w:marBottom w:val="0"/>
                  <w:divBdr>
                    <w:top w:val="none" w:sz="0" w:space="0" w:color="auto"/>
                    <w:left w:val="none" w:sz="0" w:space="0" w:color="auto"/>
                    <w:bottom w:val="none" w:sz="0" w:space="0" w:color="auto"/>
                    <w:right w:val="none" w:sz="0" w:space="0" w:color="auto"/>
                  </w:divBdr>
                  <w:divsChild>
                    <w:div w:id="131428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415915">
      <w:bodyDiv w:val="1"/>
      <w:marLeft w:val="0"/>
      <w:marRight w:val="0"/>
      <w:marTop w:val="0"/>
      <w:marBottom w:val="0"/>
      <w:divBdr>
        <w:top w:val="none" w:sz="0" w:space="0" w:color="auto"/>
        <w:left w:val="none" w:sz="0" w:space="0" w:color="auto"/>
        <w:bottom w:val="none" w:sz="0" w:space="0" w:color="auto"/>
        <w:right w:val="none" w:sz="0" w:space="0" w:color="auto"/>
      </w:divBdr>
      <w:divsChild>
        <w:div w:id="1806925454">
          <w:marLeft w:val="0"/>
          <w:marRight w:val="0"/>
          <w:marTop w:val="0"/>
          <w:marBottom w:val="0"/>
          <w:divBdr>
            <w:top w:val="none" w:sz="0" w:space="0" w:color="auto"/>
            <w:left w:val="none" w:sz="0" w:space="0" w:color="auto"/>
            <w:bottom w:val="none" w:sz="0" w:space="0" w:color="auto"/>
            <w:right w:val="none" w:sz="0" w:space="0" w:color="auto"/>
          </w:divBdr>
          <w:divsChild>
            <w:div w:id="1843351750">
              <w:marLeft w:val="0"/>
              <w:marRight w:val="0"/>
              <w:marTop w:val="0"/>
              <w:marBottom w:val="0"/>
              <w:divBdr>
                <w:top w:val="none" w:sz="0" w:space="0" w:color="auto"/>
                <w:left w:val="none" w:sz="0" w:space="0" w:color="auto"/>
                <w:bottom w:val="none" w:sz="0" w:space="0" w:color="auto"/>
                <w:right w:val="none" w:sz="0" w:space="0" w:color="auto"/>
              </w:divBdr>
              <w:divsChild>
                <w:div w:id="125916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08465">
      <w:bodyDiv w:val="1"/>
      <w:marLeft w:val="0"/>
      <w:marRight w:val="0"/>
      <w:marTop w:val="0"/>
      <w:marBottom w:val="0"/>
      <w:divBdr>
        <w:top w:val="none" w:sz="0" w:space="0" w:color="auto"/>
        <w:left w:val="none" w:sz="0" w:space="0" w:color="auto"/>
        <w:bottom w:val="none" w:sz="0" w:space="0" w:color="auto"/>
        <w:right w:val="none" w:sz="0" w:space="0" w:color="auto"/>
      </w:divBdr>
      <w:divsChild>
        <w:div w:id="2023165000">
          <w:marLeft w:val="0"/>
          <w:marRight w:val="0"/>
          <w:marTop w:val="0"/>
          <w:marBottom w:val="0"/>
          <w:divBdr>
            <w:top w:val="none" w:sz="0" w:space="0" w:color="auto"/>
            <w:left w:val="none" w:sz="0" w:space="0" w:color="auto"/>
            <w:bottom w:val="none" w:sz="0" w:space="0" w:color="auto"/>
            <w:right w:val="none" w:sz="0" w:space="0" w:color="auto"/>
          </w:divBdr>
          <w:divsChild>
            <w:div w:id="1326014771">
              <w:marLeft w:val="0"/>
              <w:marRight w:val="0"/>
              <w:marTop w:val="0"/>
              <w:marBottom w:val="0"/>
              <w:divBdr>
                <w:top w:val="none" w:sz="0" w:space="0" w:color="auto"/>
                <w:left w:val="none" w:sz="0" w:space="0" w:color="auto"/>
                <w:bottom w:val="none" w:sz="0" w:space="0" w:color="auto"/>
                <w:right w:val="none" w:sz="0" w:space="0" w:color="auto"/>
              </w:divBdr>
              <w:divsChild>
                <w:div w:id="1153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01913">
      <w:bodyDiv w:val="1"/>
      <w:marLeft w:val="0"/>
      <w:marRight w:val="0"/>
      <w:marTop w:val="0"/>
      <w:marBottom w:val="0"/>
      <w:divBdr>
        <w:top w:val="none" w:sz="0" w:space="0" w:color="auto"/>
        <w:left w:val="none" w:sz="0" w:space="0" w:color="auto"/>
        <w:bottom w:val="none" w:sz="0" w:space="0" w:color="auto"/>
        <w:right w:val="none" w:sz="0" w:space="0" w:color="auto"/>
      </w:divBdr>
      <w:divsChild>
        <w:div w:id="674042686">
          <w:marLeft w:val="0"/>
          <w:marRight w:val="0"/>
          <w:marTop w:val="0"/>
          <w:marBottom w:val="0"/>
          <w:divBdr>
            <w:top w:val="none" w:sz="0" w:space="0" w:color="auto"/>
            <w:left w:val="none" w:sz="0" w:space="0" w:color="auto"/>
            <w:bottom w:val="none" w:sz="0" w:space="0" w:color="auto"/>
            <w:right w:val="none" w:sz="0" w:space="0" w:color="auto"/>
          </w:divBdr>
          <w:divsChild>
            <w:div w:id="1234050231">
              <w:marLeft w:val="0"/>
              <w:marRight w:val="0"/>
              <w:marTop w:val="0"/>
              <w:marBottom w:val="0"/>
              <w:divBdr>
                <w:top w:val="none" w:sz="0" w:space="0" w:color="auto"/>
                <w:left w:val="none" w:sz="0" w:space="0" w:color="auto"/>
                <w:bottom w:val="none" w:sz="0" w:space="0" w:color="auto"/>
                <w:right w:val="none" w:sz="0" w:space="0" w:color="auto"/>
              </w:divBdr>
              <w:divsChild>
                <w:div w:id="47194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324754">
      <w:bodyDiv w:val="1"/>
      <w:marLeft w:val="0"/>
      <w:marRight w:val="0"/>
      <w:marTop w:val="0"/>
      <w:marBottom w:val="0"/>
      <w:divBdr>
        <w:top w:val="none" w:sz="0" w:space="0" w:color="auto"/>
        <w:left w:val="none" w:sz="0" w:space="0" w:color="auto"/>
        <w:bottom w:val="none" w:sz="0" w:space="0" w:color="auto"/>
        <w:right w:val="none" w:sz="0" w:space="0" w:color="auto"/>
      </w:divBdr>
    </w:div>
    <w:div w:id="1113674126">
      <w:bodyDiv w:val="1"/>
      <w:marLeft w:val="0"/>
      <w:marRight w:val="0"/>
      <w:marTop w:val="0"/>
      <w:marBottom w:val="0"/>
      <w:divBdr>
        <w:top w:val="none" w:sz="0" w:space="0" w:color="auto"/>
        <w:left w:val="none" w:sz="0" w:space="0" w:color="auto"/>
        <w:bottom w:val="none" w:sz="0" w:space="0" w:color="auto"/>
        <w:right w:val="none" w:sz="0" w:space="0" w:color="auto"/>
      </w:divBdr>
      <w:divsChild>
        <w:div w:id="491289480">
          <w:marLeft w:val="0"/>
          <w:marRight w:val="0"/>
          <w:marTop w:val="0"/>
          <w:marBottom w:val="0"/>
          <w:divBdr>
            <w:top w:val="none" w:sz="0" w:space="0" w:color="auto"/>
            <w:left w:val="none" w:sz="0" w:space="0" w:color="auto"/>
            <w:bottom w:val="none" w:sz="0" w:space="0" w:color="auto"/>
            <w:right w:val="none" w:sz="0" w:space="0" w:color="auto"/>
          </w:divBdr>
          <w:divsChild>
            <w:div w:id="1652178042">
              <w:marLeft w:val="0"/>
              <w:marRight w:val="0"/>
              <w:marTop w:val="0"/>
              <w:marBottom w:val="0"/>
              <w:divBdr>
                <w:top w:val="none" w:sz="0" w:space="0" w:color="auto"/>
                <w:left w:val="none" w:sz="0" w:space="0" w:color="auto"/>
                <w:bottom w:val="none" w:sz="0" w:space="0" w:color="auto"/>
                <w:right w:val="none" w:sz="0" w:space="0" w:color="auto"/>
              </w:divBdr>
              <w:divsChild>
                <w:div w:id="9522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55820">
      <w:bodyDiv w:val="1"/>
      <w:marLeft w:val="0"/>
      <w:marRight w:val="0"/>
      <w:marTop w:val="0"/>
      <w:marBottom w:val="0"/>
      <w:divBdr>
        <w:top w:val="none" w:sz="0" w:space="0" w:color="auto"/>
        <w:left w:val="none" w:sz="0" w:space="0" w:color="auto"/>
        <w:bottom w:val="none" w:sz="0" w:space="0" w:color="auto"/>
        <w:right w:val="none" w:sz="0" w:space="0" w:color="auto"/>
      </w:divBdr>
      <w:divsChild>
        <w:div w:id="1405183485">
          <w:marLeft w:val="0"/>
          <w:marRight w:val="0"/>
          <w:marTop w:val="0"/>
          <w:marBottom w:val="0"/>
          <w:divBdr>
            <w:top w:val="none" w:sz="0" w:space="0" w:color="auto"/>
            <w:left w:val="none" w:sz="0" w:space="0" w:color="auto"/>
            <w:bottom w:val="none" w:sz="0" w:space="0" w:color="auto"/>
            <w:right w:val="none" w:sz="0" w:space="0" w:color="auto"/>
          </w:divBdr>
          <w:divsChild>
            <w:div w:id="1712267919">
              <w:marLeft w:val="0"/>
              <w:marRight w:val="0"/>
              <w:marTop w:val="0"/>
              <w:marBottom w:val="0"/>
              <w:divBdr>
                <w:top w:val="none" w:sz="0" w:space="0" w:color="auto"/>
                <w:left w:val="none" w:sz="0" w:space="0" w:color="auto"/>
                <w:bottom w:val="none" w:sz="0" w:space="0" w:color="auto"/>
                <w:right w:val="none" w:sz="0" w:space="0" w:color="auto"/>
              </w:divBdr>
              <w:divsChild>
                <w:div w:id="2044212250">
                  <w:marLeft w:val="0"/>
                  <w:marRight w:val="0"/>
                  <w:marTop w:val="0"/>
                  <w:marBottom w:val="0"/>
                  <w:divBdr>
                    <w:top w:val="none" w:sz="0" w:space="0" w:color="auto"/>
                    <w:left w:val="none" w:sz="0" w:space="0" w:color="auto"/>
                    <w:bottom w:val="none" w:sz="0" w:space="0" w:color="auto"/>
                    <w:right w:val="none" w:sz="0" w:space="0" w:color="auto"/>
                  </w:divBdr>
                  <w:divsChild>
                    <w:div w:id="12126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988063">
      <w:bodyDiv w:val="1"/>
      <w:marLeft w:val="0"/>
      <w:marRight w:val="0"/>
      <w:marTop w:val="0"/>
      <w:marBottom w:val="0"/>
      <w:divBdr>
        <w:top w:val="none" w:sz="0" w:space="0" w:color="auto"/>
        <w:left w:val="none" w:sz="0" w:space="0" w:color="auto"/>
        <w:bottom w:val="none" w:sz="0" w:space="0" w:color="auto"/>
        <w:right w:val="none" w:sz="0" w:space="0" w:color="auto"/>
      </w:divBdr>
      <w:divsChild>
        <w:div w:id="130876268">
          <w:marLeft w:val="0"/>
          <w:marRight w:val="0"/>
          <w:marTop w:val="0"/>
          <w:marBottom w:val="0"/>
          <w:divBdr>
            <w:top w:val="none" w:sz="0" w:space="0" w:color="auto"/>
            <w:left w:val="none" w:sz="0" w:space="0" w:color="auto"/>
            <w:bottom w:val="none" w:sz="0" w:space="0" w:color="auto"/>
            <w:right w:val="none" w:sz="0" w:space="0" w:color="auto"/>
          </w:divBdr>
          <w:divsChild>
            <w:div w:id="1534071135">
              <w:marLeft w:val="0"/>
              <w:marRight w:val="0"/>
              <w:marTop w:val="0"/>
              <w:marBottom w:val="0"/>
              <w:divBdr>
                <w:top w:val="none" w:sz="0" w:space="0" w:color="auto"/>
                <w:left w:val="none" w:sz="0" w:space="0" w:color="auto"/>
                <w:bottom w:val="none" w:sz="0" w:space="0" w:color="auto"/>
                <w:right w:val="none" w:sz="0" w:space="0" w:color="auto"/>
              </w:divBdr>
              <w:divsChild>
                <w:div w:id="5002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499571">
      <w:bodyDiv w:val="1"/>
      <w:marLeft w:val="0"/>
      <w:marRight w:val="0"/>
      <w:marTop w:val="0"/>
      <w:marBottom w:val="0"/>
      <w:divBdr>
        <w:top w:val="none" w:sz="0" w:space="0" w:color="auto"/>
        <w:left w:val="none" w:sz="0" w:space="0" w:color="auto"/>
        <w:bottom w:val="none" w:sz="0" w:space="0" w:color="auto"/>
        <w:right w:val="none" w:sz="0" w:space="0" w:color="auto"/>
      </w:divBdr>
      <w:divsChild>
        <w:div w:id="1171339353">
          <w:marLeft w:val="0"/>
          <w:marRight w:val="0"/>
          <w:marTop w:val="0"/>
          <w:marBottom w:val="0"/>
          <w:divBdr>
            <w:top w:val="none" w:sz="0" w:space="0" w:color="auto"/>
            <w:left w:val="none" w:sz="0" w:space="0" w:color="auto"/>
            <w:bottom w:val="none" w:sz="0" w:space="0" w:color="auto"/>
            <w:right w:val="none" w:sz="0" w:space="0" w:color="auto"/>
          </w:divBdr>
          <w:divsChild>
            <w:div w:id="1702900811">
              <w:marLeft w:val="0"/>
              <w:marRight w:val="0"/>
              <w:marTop w:val="0"/>
              <w:marBottom w:val="0"/>
              <w:divBdr>
                <w:top w:val="none" w:sz="0" w:space="0" w:color="auto"/>
                <w:left w:val="none" w:sz="0" w:space="0" w:color="auto"/>
                <w:bottom w:val="none" w:sz="0" w:space="0" w:color="auto"/>
                <w:right w:val="none" w:sz="0" w:space="0" w:color="auto"/>
              </w:divBdr>
              <w:divsChild>
                <w:div w:id="3792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502466">
      <w:bodyDiv w:val="1"/>
      <w:marLeft w:val="0"/>
      <w:marRight w:val="0"/>
      <w:marTop w:val="0"/>
      <w:marBottom w:val="0"/>
      <w:divBdr>
        <w:top w:val="none" w:sz="0" w:space="0" w:color="auto"/>
        <w:left w:val="none" w:sz="0" w:space="0" w:color="auto"/>
        <w:bottom w:val="none" w:sz="0" w:space="0" w:color="auto"/>
        <w:right w:val="none" w:sz="0" w:space="0" w:color="auto"/>
      </w:divBdr>
      <w:divsChild>
        <w:div w:id="1795633361">
          <w:marLeft w:val="0"/>
          <w:marRight w:val="0"/>
          <w:marTop w:val="0"/>
          <w:marBottom w:val="0"/>
          <w:divBdr>
            <w:top w:val="none" w:sz="0" w:space="0" w:color="auto"/>
            <w:left w:val="none" w:sz="0" w:space="0" w:color="auto"/>
            <w:bottom w:val="none" w:sz="0" w:space="0" w:color="auto"/>
            <w:right w:val="none" w:sz="0" w:space="0" w:color="auto"/>
          </w:divBdr>
          <w:divsChild>
            <w:div w:id="1828278781">
              <w:marLeft w:val="0"/>
              <w:marRight w:val="0"/>
              <w:marTop w:val="0"/>
              <w:marBottom w:val="0"/>
              <w:divBdr>
                <w:top w:val="none" w:sz="0" w:space="0" w:color="auto"/>
                <w:left w:val="none" w:sz="0" w:space="0" w:color="auto"/>
                <w:bottom w:val="none" w:sz="0" w:space="0" w:color="auto"/>
                <w:right w:val="none" w:sz="0" w:space="0" w:color="auto"/>
              </w:divBdr>
              <w:divsChild>
                <w:div w:id="201360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2910">
      <w:bodyDiv w:val="1"/>
      <w:marLeft w:val="0"/>
      <w:marRight w:val="0"/>
      <w:marTop w:val="0"/>
      <w:marBottom w:val="0"/>
      <w:divBdr>
        <w:top w:val="none" w:sz="0" w:space="0" w:color="auto"/>
        <w:left w:val="none" w:sz="0" w:space="0" w:color="auto"/>
        <w:bottom w:val="none" w:sz="0" w:space="0" w:color="auto"/>
        <w:right w:val="none" w:sz="0" w:space="0" w:color="auto"/>
      </w:divBdr>
      <w:divsChild>
        <w:div w:id="1234240154">
          <w:marLeft w:val="0"/>
          <w:marRight w:val="0"/>
          <w:marTop w:val="0"/>
          <w:marBottom w:val="0"/>
          <w:divBdr>
            <w:top w:val="none" w:sz="0" w:space="0" w:color="auto"/>
            <w:left w:val="none" w:sz="0" w:space="0" w:color="auto"/>
            <w:bottom w:val="none" w:sz="0" w:space="0" w:color="auto"/>
            <w:right w:val="none" w:sz="0" w:space="0" w:color="auto"/>
          </w:divBdr>
          <w:divsChild>
            <w:div w:id="1881551674">
              <w:marLeft w:val="0"/>
              <w:marRight w:val="0"/>
              <w:marTop w:val="0"/>
              <w:marBottom w:val="0"/>
              <w:divBdr>
                <w:top w:val="none" w:sz="0" w:space="0" w:color="auto"/>
                <w:left w:val="none" w:sz="0" w:space="0" w:color="auto"/>
                <w:bottom w:val="none" w:sz="0" w:space="0" w:color="auto"/>
                <w:right w:val="none" w:sz="0" w:space="0" w:color="auto"/>
              </w:divBdr>
              <w:divsChild>
                <w:div w:id="599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129968">
      <w:bodyDiv w:val="1"/>
      <w:marLeft w:val="0"/>
      <w:marRight w:val="0"/>
      <w:marTop w:val="0"/>
      <w:marBottom w:val="0"/>
      <w:divBdr>
        <w:top w:val="none" w:sz="0" w:space="0" w:color="auto"/>
        <w:left w:val="none" w:sz="0" w:space="0" w:color="auto"/>
        <w:bottom w:val="none" w:sz="0" w:space="0" w:color="auto"/>
        <w:right w:val="none" w:sz="0" w:space="0" w:color="auto"/>
      </w:divBdr>
      <w:divsChild>
        <w:div w:id="1192458364">
          <w:marLeft w:val="0"/>
          <w:marRight w:val="0"/>
          <w:marTop w:val="0"/>
          <w:marBottom w:val="0"/>
          <w:divBdr>
            <w:top w:val="none" w:sz="0" w:space="0" w:color="auto"/>
            <w:left w:val="none" w:sz="0" w:space="0" w:color="auto"/>
            <w:bottom w:val="none" w:sz="0" w:space="0" w:color="auto"/>
            <w:right w:val="none" w:sz="0" w:space="0" w:color="auto"/>
          </w:divBdr>
          <w:divsChild>
            <w:div w:id="874193080">
              <w:marLeft w:val="0"/>
              <w:marRight w:val="0"/>
              <w:marTop w:val="0"/>
              <w:marBottom w:val="0"/>
              <w:divBdr>
                <w:top w:val="none" w:sz="0" w:space="0" w:color="auto"/>
                <w:left w:val="none" w:sz="0" w:space="0" w:color="auto"/>
                <w:bottom w:val="none" w:sz="0" w:space="0" w:color="auto"/>
                <w:right w:val="none" w:sz="0" w:space="0" w:color="auto"/>
              </w:divBdr>
              <w:divsChild>
                <w:div w:id="476607027">
                  <w:marLeft w:val="0"/>
                  <w:marRight w:val="0"/>
                  <w:marTop w:val="0"/>
                  <w:marBottom w:val="0"/>
                  <w:divBdr>
                    <w:top w:val="none" w:sz="0" w:space="0" w:color="auto"/>
                    <w:left w:val="none" w:sz="0" w:space="0" w:color="auto"/>
                    <w:bottom w:val="none" w:sz="0" w:space="0" w:color="auto"/>
                    <w:right w:val="none" w:sz="0" w:space="0" w:color="auto"/>
                  </w:divBdr>
                  <w:divsChild>
                    <w:div w:id="4940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472745">
      <w:bodyDiv w:val="1"/>
      <w:marLeft w:val="0"/>
      <w:marRight w:val="0"/>
      <w:marTop w:val="0"/>
      <w:marBottom w:val="0"/>
      <w:divBdr>
        <w:top w:val="none" w:sz="0" w:space="0" w:color="auto"/>
        <w:left w:val="none" w:sz="0" w:space="0" w:color="auto"/>
        <w:bottom w:val="none" w:sz="0" w:space="0" w:color="auto"/>
        <w:right w:val="none" w:sz="0" w:space="0" w:color="auto"/>
      </w:divBdr>
    </w:div>
    <w:div w:id="1674601682">
      <w:bodyDiv w:val="1"/>
      <w:marLeft w:val="0"/>
      <w:marRight w:val="0"/>
      <w:marTop w:val="0"/>
      <w:marBottom w:val="0"/>
      <w:divBdr>
        <w:top w:val="none" w:sz="0" w:space="0" w:color="auto"/>
        <w:left w:val="none" w:sz="0" w:space="0" w:color="auto"/>
        <w:bottom w:val="none" w:sz="0" w:space="0" w:color="auto"/>
        <w:right w:val="none" w:sz="0" w:space="0" w:color="auto"/>
      </w:divBdr>
      <w:divsChild>
        <w:div w:id="2124494451">
          <w:marLeft w:val="0"/>
          <w:marRight w:val="0"/>
          <w:marTop w:val="0"/>
          <w:marBottom w:val="0"/>
          <w:divBdr>
            <w:top w:val="none" w:sz="0" w:space="0" w:color="auto"/>
            <w:left w:val="none" w:sz="0" w:space="0" w:color="auto"/>
            <w:bottom w:val="none" w:sz="0" w:space="0" w:color="auto"/>
            <w:right w:val="none" w:sz="0" w:space="0" w:color="auto"/>
          </w:divBdr>
          <w:divsChild>
            <w:div w:id="1452892617">
              <w:marLeft w:val="0"/>
              <w:marRight w:val="0"/>
              <w:marTop w:val="0"/>
              <w:marBottom w:val="0"/>
              <w:divBdr>
                <w:top w:val="none" w:sz="0" w:space="0" w:color="auto"/>
                <w:left w:val="none" w:sz="0" w:space="0" w:color="auto"/>
                <w:bottom w:val="none" w:sz="0" w:space="0" w:color="auto"/>
                <w:right w:val="none" w:sz="0" w:space="0" w:color="auto"/>
              </w:divBdr>
              <w:divsChild>
                <w:div w:id="8037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263755">
      <w:bodyDiv w:val="1"/>
      <w:marLeft w:val="0"/>
      <w:marRight w:val="0"/>
      <w:marTop w:val="0"/>
      <w:marBottom w:val="0"/>
      <w:divBdr>
        <w:top w:val="none" w:sz="0" w:space="0" w:color="auto"/>
        <w:left w:val="none" w:sz="0" w:space="0" w:color="auto"/>
        <w:bottom w:val="none" w:sz="0" w:space="0" w:color="auto"/>
        <w:right w:val="none" w:sz="0" w:space="0" w:color="auto"/>
      </w:divBdr>
    </w:div>
    <w:div w:id="1757550295">
      <w:bodyDiv w:val="1"/>
      <w:marLeft w:val="0"/>
      <w:marRight w:val="0"/>
      <w:marTop w:val="0"/>
      <w:marBottom w:val="0"/>
      <w:divBdr>
        <w:top w:val="none" w:sz="0" w:space="0" w:color="auto"/>
        <w:left w:val="none" w:sz="0" w:space="0" w:color="auto"/>
        <w:bottom w:val="none" w:sz="0" w:space="0" w:color="auto"/>
        <w:right w:val="none" w:sz="0" w:space="0" w:color="auto"/>
      </w:divBdr>
      <w:divsChild>
        <w:div w:id="445587811">
          <w:marLeft w:val="0"/>
          <w:marRight w:val="0"/>
          <w:marTop w:val="0"/>
          <w:marBottom w:val="0"/>
          <w:divBdr>
            <w:top w:val="none" w:sz="0" w:space="0" w:color="auto"/>
            <w:left w:val="none" w:sz="0" w:space="0" w:color="auto"/>
            <w:bottom w:val="none" w:sz="0" w:space="0" w:color="auto"/>
            <w:right w:val="none" w:sz="0" w:space="0" w:color="auto"/>
          </w:divBdr>
          <w:divsChild>
            <w:div w:id="204409507">
              <w:marLeft w:val="0"/>
              <w:marRight w:val="0"/>
              <w:marTop w:val="0"/>
              <w:marBottom w:val="0"/>
              <w:divBdr>
                <w:top w:val="none" w:sz="0" w:space="0" w:color="auto"/>
                <w:left w:val="none" w:sz="0" w:space="0" w:color="auto"/>
                <w:bottom w:val="none" w:sz="0" w:space="0" w:color="auto"/>
                <w:right w:val="none" w:sz="0" w:space="0" w:color="auto"/>
              </w:divBdr>
              <w:divsChild>
                <w:div w:id="191701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33255">
      <w:bodyDiv w:val="1"/>
      <w:marLeft w:val="0"/>
      <w:marRight w:val="0"/>
      <w:marTop w:val="0"/>
      <w:marBottom w:val="0"/>
      <w:divBdr>
        <w:top w:val="none" w:sz="0" w:space="0" w:color="auto"/>
        <w:left w:val="none" w:sz="0" w:space="0" w:color="auto"/>
        <w:bottom w:val="none" w:sz="0" w:space="0" w:color="auto"/>
        <w:right w:val="none" w:sz="0" w:space="0" w:color="auto"/>
      </w:divBdr>
    </w:div>
    <w:div w:id="1886289018">
      <w:bodyDiv w:val="1"/>
      <w:marLeft w:val="0"/>
      <w:marRight w:val="0"/>
      <w:marTop w:val="0"/>
      <w:marBottom w:val="0"/>
      <w:divBdr>
        <w:top w:val="none" w:sz="0" w:space="0" w:color="auto"/>
        <w:left w:val="none" w:sz="0" w:space="0" w:color="auto"/>
        <w:bottom w:val="none" w:sz="0" w:space="0" w:color="auto"/>
        <w:right w:val="none" w:sz="0" w:space="0" w:color="auto"/>
      </w:divBdr>
    </w:div>
    <w:div w:id="1938521458">
      <w:bodyDiv w:val="1"/>
      <w:marLeft w:val="0"/>
      <w:marRight w:val="0"/>
      <w:marTop w:val="0"/>
      <w:marBottom w:val="0"/>
      <w:divBdr>
        <w:top w:val="none" w:sz="0" w:space="0" w:color="auto"/>
        <w:left w:val="none" w:sz="0" w:space="0" w:color="auto"/>
        <w:bottom w:val="none" w:sz="0" w:space="0" w:color="auto"/>
        <w:right w:val="none" w:sz="0" w:space="0" w:color="auto"/>
      </w:divBdr>
      <w:divsChild>
        <w:div w:id="1309019543">
          <w:marLeft w:val="0"/>
          <w:marRight w:val="0"/>
          <w:marTop w:val="0"/>
          <w:marBottom w:val="0"/>
          <w:divBdr>
            <w:top w:val="none" w:sz="0" w:space="0" w:color="auto"/>
            <w:left w:val="none" w:sz="0" w:space="0" w:color="auto"/>
            <w:bottom w:val="none" w:sz="0" w:space="0" w:color="auto"/>
            <w:right w:val="none" w:sz="0" w:space="0" w:color="auto"/>
          </w:divBdr>
          <w:divsChild>
            <w:div w:id="1817530706">
              <w:marLeft w:val="0"/>
              <w:marRight w:val="0"/>
              <w:marTop w:val="0"/>
              <w:marBottom w:val="0"/>
              <w:divBdr>
                <w:top w:val="none" w:sz="0" w:space="0" w:color="auto"/>
                <w:left w:val="none" w:sz="0" w:space="0" w:color="auto"/>
                <w:bottom w:val="none" w:sz="0" w:space="0" w:color="auto"/>
                <w:right w:val="none" w:sz="0" w:space="0" w:color="auto"/>
              </w:divBdr>
              <w:divsChild>
                <w:div w:id="19373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3274">
      <w:bodyDiv w:val="1"/>
      <w:marLeft w:val="0"/>
      <w:marRight w:val="0"/>
      <w:marTop w:val="0"/>
      <w:marBottom w:val="0"/>
      <w:divBdr>
        <w:top w:val="none" w:sz="0" w:space="0" w:color="auto"/>
        <w:left w:val="none" w:sz="0" w:space="0" w:color="auto"/>
        <w:bottom w:val="none" w:sz="0" w:space="0" w:color="auto"/>
        <w:right w:val="none" w:sz="0" w:space="0" w:color="auto"/>
      </w:divBdr>
      <w:divsChild>
        <w:div w:id="1147435586">
          <w:marLeft w:val="0"/>
          <w:marRight w:val="0"/>
          <w:marTop w:val="0"/>
          <w:marBottom w:val="0"/>
          <w:divBdr>
            <w:top w:val="none" w:sz="0" w:space="0" w:color="auto"/>
            <w:left w:val="none" w:sz="0" w:space="0" w:color="auto"/>
            <w:bottom w:val="none" w:sz="0" w:space="0" w:color="auto"/>
            <w:right w:val="none" w:sz="0" w:space="0" w:color="auto"/>
          </w:divBdr>
          <w:divsChild>
            <w:div w:id="1488939781">
              <w:marLeft w:val="0"/>
              <w:marRight w:val="0"/>
              <w:marTop w:val="0"/>
              <w:marBottom w:val="0"/>
              <w:divBdr>
                <w:top w:val="none" w:sz="0" w:space="0" w:color="auto"/>
                <w:left w:val="none" w:sz="0" w:space="0" w:color="auto"/>
                <w:bottom w:val="none" w:sz="0" w:space="0" w:color="auto"/>
                <w:right w:val="none" w:sz="0" w:space="0" w:color="auto"/>
              </w:divBdr>
              <w:divsChild>
                <w:div w:id="20503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02387">
      <w:bodyDiv w:val="1"/>
      <w:marLeft w:val="0"/>
      <w:marRight w:val="0"/>
      <w:marTop w:val="0"/>
      <w:marBottom w:val="0"/>
      <w:divBdr>
        <w:top w:val="none" w:sz="0" w:space="0" w:color="auto"/>
        <w:left w:val="none" w:sz="0" w:space="0" w:color="auto"/>
        <w:bottom w:val="none" w:sz="0" w:space="0" w:color="auto"/>
        <w:right w:val="none" w:sz="0" w:space="0" w:color="auto"/>
      </w:divBdr>
      <w:divsChild>
        <w:div w:id="1309287122">
          <w:marLeft w:val="0"/>
          <w:marRight w:val="0"/>
          <w:marTop w:val="0"/>
          <w:marBottom w:val="0"/>
          <w:divBdr>
            <w:top w:val="none" w:sz="0" w:space="0" w:color="auto"/>
            <w:left w:val="none" w:sz="0" w:space="0" w:color="auto"/>
            <w:bottom w:val="none" w:sz="0" w:space="0" w:color="auto"/>
            <w:right w:val="none" w:sz="0" w:space="0" w:color="auto"/>
          </w:divBdr>
          <w:divsChild>
            <w:div w:id="1021711243">
              <w:marLeft w:val="0"/>
              <w:marRight w:val="0"/>
              <w:marTop w:val="0"/>
              <w:marBottom w:val="0"/>
              <w:divBdr>
                <w:top w:val="none" w:sz="0" w:space="0" w:color="auto"/>
                <w:left w:val="none" w:sz="0" w:space="0" w:color="auto"/>
                <w:bottom w:val="none" w:sz="0" w:space="0" w:color="auto"/>
                <w:right w:val="none" w:sz="0" w:space="0" w:color="auto"/>
              </w:divBdr>
              <w:divsChild>
                <w:div w:id="15366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28463">
      <w:bodyDiv w:val="1"/>
      <w:marLeft w:val="0"/>
      <w:marRight w:val="0"/>
      <w:marTop w:val="0"/>
      <w:marBottom w:val="0"/>
      <w:divBdr>
        <w:top w:val="none" w:sz="0" w:space="0" w:color="auto"/>
        <w:left w:val="none" w:sz="0" w:space="0" w:color="auto"/>
        <w:bottom w:val="none" w:sz="0" w:space="0" w:color="auto"/>
        <w:right w:val="none" w:sz="0" w:space="0" w:color="auto"/>
      </w:divBdr>
      <w:divsChild>
        <w:div w:id="217209842">
          <w:marLeft w:val="0"/>
          <w:marRight w:val="0"/>
          <w:marTop w:val="0"/>
          <w:marBottom w:val="0"/>
          <w:divBdr>
            <w:top w:val="none" w:sz="0" w:space="0" w:color="auto"/>
            <w:left w:val="none" w:sz="0" w:space="0" w:color="auto"/>
            <w:bottom w:val="none" w:sz="0" w:space="0" w:color="auto"/>
            <w:right w:val="none" w:sz="0" w:space="0" w:color="auto"/>
          </w:divBdr>
          <w:divsChild>
            <w:div w:id="878711159">
              <w:marLeft w:val="0"/>
              <w:marRight w:val="0"/>
              <w:marTop w:val="0"/>
              <w:marBottom w:val="0"/>
              <w:divBdr>
                <w:top w:val="none" w:sz="0" w:space="0" w:color="auto"/>
                <w:left w:val="none" w:sz="0" w:space="0" w:color="auto"/>
                <w:bottom w:val="none" w:sz="0" w:space="0" w:color="auto"/>
                <w:right w:val="none" w:sz="0" w:space="0" w:color="auto"/>
              </w:divBdr>
              <w:divsChild>
                <w:div w:id="86849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989604">
      <w:bodyDiv w:val="1"/>
      <w:marLeft w:val="0"/>
      <w:marRight w:val="0"/>
      <w:marTop w:val="0"/>
      <w:marBottom w:val="0"/>
      <w:divBdr>
        <w:top w:val="none" w:sz="0" w:space="0" w:color="auto"/>
        <w:left w:val="none" w:sz="0" w:space="0" w:color="auto"/>
        <w:bottom w:val="none" w:sz="0" w:space="0" w:color="auto"/>
        <w:right w:val="none" w:sz="0" w:space="0" w:color="auto"/>
      </w:divBdr>
    </w:div>
    <w:div w:id="2065715939">
      <w:bodyDiv w:val="1"/>
      <w:marLeft w:val="0"/>
      <w:marRight w:val="0"/>
      <w:marTop w:val="0"/>
      <w:marBottom w:val="0"/>
      <w:divBdr>
        <w:top w:val="none" w:sz="0" w:space="0" w:color="auto"/>
        <w:left w:val="none" w:sz="0" w:space="0" w:color="auto"/>
        <w:bottom w:val="none" w:sz="0" w:space="0" w:color="auto"/>
        <w:right w:val="none" w:sz="0" w:space="0" w:color="auto"/>
      </w:divBdr>
      <w:divsChild>
        <w:div w:id="1667392435">
          <w:marLeft w:val="0"/>
          <w:marRight w:val="0"/>
          <w:marTop w:val="0"/>
          <w:marBottom w:val="0"/>
          <w:divBdr>
            <w:top w:val="none" w:sz="0" w:space="0" w:color="auto"/>
            <w:left w:val="none" w:sz="0" w:space="0" w:color="auto"/>
            <w:bottom w:val="none" w:sz="0" w:space="0" w:color="auto"/>
            <w:right w:val="none" w:sz="0" w:space="0" w:color="auto"/>
          </w:divBdr>
          <w:divsChild>
            <w:div w:id="1351175723">
              <w:marLeft w:val="0"/>
              <w:marRight w:val="0"/>
              <w:marTop w:val="0"/>
              <w:marBottom w:val="0"/>
              <w:divBdr>
                <w:top w:val="none" w:sz="0" w:space="0" w:color="auto"/>
                <w:left w:val="none" w:sz="0" w:space="0" w:color="auto"/>
                <w:bottom w:val="none" w:sz="0" w:space="0" w:color="auto"/>
                <w:right w:val="none" w:sz="0" w:space="0" w:color="auto"/>
              </w:divBdr>
              <w:divsChild>
                <w:div w:id="84398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60360">
      <w:bodyDiv w:val="1"/>
      <w:marLeft w:val="0"/>
      <w:marRight w:val="0"/>
      <w:marTop w:val="0"/>
      <w:marBottom w:val="0"/>
      <w:divBdr>
        <w:top w:val="none" w:sz="0" w:space="0" w:color="auto"/>
        <w:left w:val="none" w:sz="0" w:space="0" w:color="auto"/>
        <w:bottom w:val="none" w:sz="0" w:space="0" w:color="auto"/>
        <w:right w:val="none" w:sz="0" w:space="0" w:color="auto"/>
      </w:divBdr>
      <w:divsChild>
        <w:div w:id="369036609">
          <w:marLeft w:val="0"/>
          <w:marRight w:val="0"/>
          <w:marTop w:val="0"/>
          <w:marBottom w:val="0"/>
          <w:divBdr>
            <w:top w:val="none" w:sz="0" w:space="0" w:color="auto"/>
            <w:left w:val="none" w:sz="0" w:space="0" w:color="auto"/>
            <w:bottom w:val="none" w:sz="0" w:space="0" w:color="auto"/>
            <w:right w:val="none" w:sz="0" w:space="0" w:color="auto"/>
          </w:divBdr>
          <w:divsChild>
            <w:div w:id="1122728889">
              <w:marLeft w:val="0"/>
              <w:marRight w:val="0"/>
              <w:marTop w:val="0"/>
              <w:marBottom w:val="0"/>
              <w:divBdr>
                <w:top w:val="none" w:sz="0" w:space="0" w:color="auto"/>
                <w:left w:val="none" w:sz="0" w:space="0" w:color="auto"/>
                <w:bottom w:val="none" w:sz="0" w:space="0" w:color="auto"/>
                <w:right w:val="none" w:sz="0" w:space="0" w:color="auto"/>
              </w:divBdr>
              <w:divsChild>
                <w:div w:id="12146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646505">
      <w:bodyDiv w:val="1"/>
      <w:marLeft w:val="0"/>
      <w:marRight w:val="0"/>
      <w:marTop w:val="0"/>
      <w:marBottom w:val="0"/>
      <w:divBdr>
        <w:top w:val="none" w:sz="0" w:space="0" w:color="auto"/>
        <w:left w:val="none" w:sz="0" w:space="0" w:color="auto"/>
        <w:bottom w:val="none" w:sz="0" w:space="0" w:color="auto"/>
        <w:right w:val="none" w:sz="0" w:space="0" w:color="auto"/>
      </w:divBdr>
      <w:divsChild>
        <w:div w:id="1767382188">
          <w:marLeft w:val="0"/>
          <w:marRight w:val="0"/>
          <w:marTop w:val="0"/>
          <w:marBottom w:val="0"/>
          <w:divBdr>
            <w:top w:val="none" w:sz="0" w:space="0" w:color="auto"/>
            <w:left w:val="none" w:sz="0" w:space="0" w:color="auto"/>
            <w:bottom w:val="none" w:sz="0" w:space="0" w:color="auto"/>
            <w:right w:val="none" w:sz="0" w:space="0" w:color="auto"/>
          </w:divBdr>
          <w:divsChild>
            <w:div w:id="19673284">
              <w:marLeft w:val="0"/>
              <w:marRight w:val="0"/>
              <w:marTop w:val="0"/>
              <w:marBottom w:val="0"/>
              <w:divBdr>
                <w:top w:val="none" w:sz="0" w:space="0" w:color="auto"/>
                <w:left w:val="none" w:sz="0" w:space="0" w:color="auto"/>
                <w:bottom w:val="none" w:sz="0" w:space="0" w:color="auto"/>
                <w:right w:val="none" w:sz="0" w:space="0" w:color="auto"/>
              </w:divBdr>
              <w:divsChild>
                <w:div w:id="187264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38E42-8C12-4B37-A6C5-0CBA7B65F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27</Pages>
  <Words>6571</Words>
  <Characters>37457</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43941</CharactersWithSpaces>
  <SharedDoc>false</SharedDoc>
  <HLinks>
    <vt:vector size="234" baseType="variant">
      <vt:variant>
        <vt:i4>4194329</vt:i4>
      </vt:variant>
      <vt:variant>
        <vt:i4>171</vt:i4>
      </vt:variant>
      <vt:variant>
        <vt:i4>0</vt:i4>
      </vt:variant>
      <vt:variant>
        <vt:i4>5</vt:i4>
      </vt:variant>
      <vt:variant>
        <vt:lpwstr/>
      </vt:variant>
      <vt:variant>
        <vt:lpwstr>ref-Balk2012</vt:lpwstr>
      </vt:variant>
      <vt:variant>
        <vt:i4>2097276</vt:i4>
      </vt:variant>
      <vt:variant>
        <vt:i4>168</vt:i4>
      </vt:variant>
      <vt:variant>
        <vt:i4>0</vt:i4>
      </vt:variant>
      <vt:variant>
        <vt:i4>5</vt:i4>
      </vt:variant>
      <vt:variant>
        <vt:lpwstr/>
      </vt:variant>
      <vt:variant>
        <vt:lpwstr>ref-Guyatt2008</vt:lpwstr>
      </vt:variant>
      <vt:variant>
        <vt:i4>5308486</vt:i4>
      </vt:variant>
      <vt:variant>
        <vt:i4>165</vt:i4>
      </vt:variant>
      <vt:variant>
        <vt:i4>0</vt:i4>
      </vt:variant>
      <vt:variant>
        <vt:i4>5</vt:i4>
      </vt:variant>
      <vt:variant>
        <vt:lpwstr/>
      </vt:variant>
      <vt:variant>
        <vt:lpwstr>ref-Rosenthal1979</vt:lpwstr>
      </vt:variant>
      <vt:variant>
        <vt:i4>4325469</vt:i4>
      </vt:variant>
      <vt:variant>
        <vt:i4>162</vt:i4>
      </vt:variant>
      <vt:variant>
        <vt:i4>0</vt:i4>
      </vt:variant>
      <vt:variant>
        <vt:i4>5</vt:i4>
      </vt:variant>
      <vt:variant>
        <vt:lpwstr/>
      </vt:variant>
      <vt:variant>
        <vt:lpwstr>ref-Egger1997</vt:lpwstr>
      </vt:variant>
      <vt:variant>
        <vt:i4>4653081</vt:i4>
      </vt:variant>
      <vt:variant>
        <vt:i4>159</vt:i4>
      </vt:variant>
      <vt:variant>
        <vt:i4>0</vt:i4>
      </vt:variant>
      <vt:variant>
        <vt:i4>5</vt:i4>
      </vt:variant>
      <vt:variant>
        <vt:lpwstr/>
      </vt:variant>
      <vt:variant>
        <vt:lpwstr>ref-Begg1994</vt:lpwstr>
      </vt:variant>
      <vt:variant>
        <vt:i4>2752561</vt:i4>
      </vt:variant>
      <vt:variant>
        <vt:i4>156</vt:i4>
      </vt:variant>
      <vt:variant>
        <vt:i4>0</vt:i4>
      </vt:variant>
      <vt:variant>
        <vt:i4>5</vt:i4>
      </vt:variant>
      <vt:variant>
        <vt:lpwstr/>
      </vt:variant>
      <vt:variant>
        <vt:lpwstr>ref-Higgins2003</vt:lpwstr>
      </vt:variant>
      <vt:variant>
        <vt:i4>2752561</vt:i4>
      </vt:variant>
      <vt:variant>
        <vt:i4>153</vt:i4>
      </vt:variant>
      <vt:variant>
        <vt:i4>0</vt:i4>
      </vt:variant>
      <vt:variant>
        <vt:i4>5</vt:i4>
      </vt:variant>
      <vt:variant>
        <vt:lpwstr/>
      </vt:variant>
      <vt:variant>
        <vt:lpwstr>ref-Cochran1954</vt:lpwstr>
      </vt:variant>
      <vt:variant>
        <vt:i4>2752561</vt:i4>
      </vt:variant>
      <vt:variant>
        <vt:i4>150</vt:i4>
      </vt:variant>
      <vt:variant>
        <vt:i4>0</vt:i4>
      </vt:variant>
      <vt:variant>
        <vt:i4>5</vt:i4>
      </vt:variant>
      <vt:variant>
        <vt:lpwstr/>
      </vt:variant>
      <vt:variant>
        <vt:lpwstr>ref-Higgins2002</vt:lpwstr>
      </vt:variant>
      <vt:variant>
        <vt:i4>2097256</vt:i4>
      </vt:variant>
      <vt:variant>
        <vt:i4>147</vt:i4>
      </vt:variant>
      <vt:variant>
        <vt:i4>0</vt:i4>
      </vt:variant>
      <vt:variant>
        <vt:i4>5</vt:i4>
      </vt:variant>
      <vt:variant>
        <vt:lpwstr/>
      </vt:variant>
      <vt:variant>
        <vt:lpwstr>ref-Harrer2019a</vt:lpwstr>
      </vt:variant>
      <vt:variant>
        <vt:i4>6357119</vt:i4>
      </vt:variant>
      <vt:variant>
        <vt:i4>144</vt:i4>
      </vt:variant>
      <vt:variant>
        <vt:i4>0</vt:i4>
      </vt:variant>
      <vt:variant>
        <vt:i4>5</vt:i4>
      </vt:variant>
      <vt:variant>
        <vt:lpwstr/>
      </vt:variant>
      <vt:variant>
        <vt:lpwstr>ref-R-meta</vt:lpwstr>
      </vt:variant>
      <vt:variant>
        <vt:i4>2097256</vt:i4>
      </vt:variant>
      <vt:variant>
        <vt:i4>141</vt:i4>
      </vt:variant>
      <vt:variant>
        <vt:i4>0</vt:i4>
      </vt:variant>
      <vt:variant>
        <vt:i4>5</vt:i4>
      </vt:variant>
      <vt:variant>
        <vt:lpwstr/>
      </vt:variant>
      <vt:variant>
        <vt:lpwstr>ref-Harrer2019a</vt:lpwstr>
      </vt:variant>
      <vt:variant>
        <vt:i4>917529</vt:i4>
      </vt:variant>
      <vt:variant>
        <vt:i4>138</vt:i4>
      </vt:variant>
      <vt:variant>
        <vt:i4>0</vt:i4>
      </vt:variant>
      <vt:variant>
        <vt:i4>5</vt:i4>
      </vt:variant>
      <vt:variant>
        <vt:lpwstr/>
      </vt:variant>
      <vt:variant>
        <vt:lpwstr>ref-R-metafor</vt:lpwstr>
      </vt:variant>
      <vt:variant>
        <vt:i4>917529</vt:i4>
      </vt:variant>
      <vt:variant>
        <vt:i4>132</vt:i4>
      </vt:variant>
      <vt:variant>
        <vt:i4>0</vt:i4>
      </vt:variant>
      <vt:variant>
        <vt:i4>5</vt:i4>
      </vt:variant>
      <vt:variant>
        <vt:lpwstr/>
      </vt:variant>
      <vt:variant>
        <vt:lpwstr>ref-R-metafor</vt:lpwstr>
      </vt:variant>
      <vt:variant>
        <vt:i4>6357111</vt:i4>
      </vt:variant>
      <vt:variant>
        <vt:i4>129</vt:i4>
      </vt:variant>
      <vt:variant>
        <vt:i4>0</vt:i4>
      </vt:variant>
      <vt:variant>
        <vt:i4>5</vt:i4>
      </vt:variant>
      <vt:variant>
        <vt:lpwstr/>
      </vt:variant>
      <vt:variant>
        <vt:lpwstr>ref-R-base</vt:lpwstr>
      </vt:variant>
      <vt:variant>
        <vt:i4>1376315</vt:i4>
      </vt:variant>
      <vt:variant>
        <vt:i4>122</vt:i4>
      </vt:variant>
      <vt:variant>
        <vt:i4>0</vt:i4>
      </vt:variant>
      <vt:variant>
        <vt:i4>5</vt:i4>
      </vt:variant>
      <vt:variant>
        <vt:lpwstr/>
      </vt:variant>
      <vt:variant>
        <vt:lpwstr>_Toc89522148</vt:lpwstr>
      </vt:variant>
      <vt:variant>
        <vt:i4>1703995</vt:i4>
      </vt:variant>
      <vt:variant>
        <vt:i4>116</vt:i4>
      </vt:variant>
      <vt:variant>
        <vt:i4>0</vt:i4>
      </vt:variant>
      <vt:variant>
        <vt:i4>5</vt:i4>
      </vt:variant>
      <vt:variant>
        <vt:lpwstr/>
      </vt:variant>
      <vt:variant>
        <vt:lpwstr>_Toc89522147</vt:lpwstr>
      </vt:variant>
      <vt:variant>
        <vt:i4>1769531</vt:i4>
      </vt:variant>
      <vt:variant>
        <vt:i4>110</vt:i4>
      </vt:variant>
      <vt:variant>
        <vt:i4>0</vt:i4>
      </vt:variant>
      <vt:variant>
        <vt:i4>5</vt:i4>
      </vt:variant>
      <vt:variant>
        <vt:lpwstr/>
      </vt:variant>
      <vt:variant>
        <vt:lpwstr>_Toc89522146</vt:lpwstr>
      </vt:variant>
      <vt:variant>
        <vt:i4>1572923</vt:i4>
      </vt:variant>
      <vt:variant>
        <vt:i4>104</vt:i4>
      </vt:variant>
      <vt:variant>
        <vt:i4>0</vt:i4>
      </vt:variant>
      <vt:variant>
        <vt:i4>5</vt:i4>
      </vt:variant>
      <vt:variant>
        <vt:lpwstr/>
      </vt:variant>
      <vt:variant>
        <vt:lpwstr>_Toc89522145</vt:lpwstr>
      </vt:variant>
      <vt:variant>
        <vt:i4>1638459</vt:i4>
      </vt:variant>
      <vt:variant>
        <vt:i4>98</vt:i4>
      </vt:variant>
      <vt:variant>
        <vt:i4>0</vt:i4>
      </vt:variant>
      <vt:variant>
        <vt:i4>5</vt:i4>
      </vt:variant>
      <vt:variant>
        <vt:lpwstr/>
      </vt:variant>
      <vt:variant>
        <vt:lpwstr>_Toc89522144</vt:lpwstr>
      </vt:variant>
      <vt:variant>
        <vt:i4>1966139</vt:i4>
      </vt:variant>
      <vt:variant>
        <vt:i4>92</vt:i4>
      </vt:variant>
      <vt:variant>
        <vt:i4>0</vt:i4>
      </vt:variant>
      <vt:variant>
        <vt:i4>5</vt:i4>
      </vt:variant>
      <vt:variant>
        <vt:lpwstr/>
      </vt:variant>
      <vt:variant>
        <vt:lpwstr>_Toc89522143</vt:lpwstr>
      </vt:variant>
      <vt:variant>
        <vt:i4>2031675</vt:i4>
      </vt:variant>
      <vt:variant>
        <vt:i4>86</vt:i4>
      </vt:variant>
      <vt:variant>
        <vt:i4>0</vt:i4>
      </vt:variant>
      <vt:variant>
        <vt:i4>5</vt:i4>
      </vt:variant>
      <vt:variant>
        <vt:lpwstr/>
      </vt:variant>
      <vt:variant>
        <vt:lpwstr>_Toc89522142</vt:lpwstr>
      </vt:variant>
      <vt:variant>
        <vt:i4>1835067</vt:i4>
      </vt:variant>
      <vt:variant>
        <vt:i4>80</vt:i4>
      </vt:variant>
      <vt:variant>
        <vt:i4>0</vt:i4>
      </vt:variant>
      <vt:variant>
        <vt:i4>5</vt:i4>
      </vt:variant>
      <vt:variant>
        <vt:lpwstr/>
      </vt:variant>
      <vt:variant>
        <vt:lpwstr>_Toc89522141</vt:lpwstr>
      </vt:variant>
      <vt:variant>
        <vt:i4>1900603</vt:i4>
      </vt:variant>
      <vt:variant>
        <vt:i4>74</vt:i4>
      </vt:variant>
      <vt:variant>
        <vt:i4>0</vt:i4>
      </vt:variant>
      <vt:variant>
        <vt:i4>5</vt:i4>
      </vt:variant>
      <vt:variant>
        <vt:lpwstr/>
      </vt:variant>
      <vt:variant>
        <vt:lpwstr>_Toc89522140</vt:lpwstr>
      </vt:variant>
      <vt:variant>
        <vt:i4>1310780</vt:i4>
      </vt:variant>
      <vt:variant>
        <vt:i4>68</vt:i4>
      </vt:variant>
      <vt:variant>
        <vt:i4>0</vt:i4>
      </vt:variant>
      <vt:variant>
        <vt:i4>5</vt:i4>
      </vt:variant>
      <vt:variant>
        <vt:lpwstr/>
      </vt:variant>
      <vt:variant>
        <vt:lpwstr>_Toc89522139</vt:lpwstr>
      </vt:variant>
      <vt:variant>
        <vt:i4>1376316</vt:i4>
      </vt:variant>
      <vt:variant>
        <vt:i4>62</vt:i4>
      </vt:variant>
      <vt:variant>
        <vt:i4>0</vt:i4>
      </vt:variant>
      <vt:variant>
        <vt:i4>5</vt:i4>
      </vt:variant>
      <vt:variant>
        <vt:lpwstr/>
      </vt:variant>
      <vt:variant>
        <vt:lpwstr>_Toc89522138</vt:lpwstr>
      </vt:variant>
      <vt:variant>
        <vt:i4>1703996</vt:i4>
      </vt:variant>
      <vt:variant>
        <vt:i4>56</vt:i4>
      </vt:variant>
      <vt:variant>
        <vt:i4>0</vt:i4>
      </vt:variant>
      <vt:variant>
        <vt:i4>5</vt:i4>
      </vt:variant>
      <vt:variant>
        <vt:lpwstr/>
      </vt:variant>
      <vt:variant>
        <vt:lpwstr>_Toc89522137</vt:lpwstr>
      </vt:variant>
      <vt:variant>
        <vt:i4>1769532</vt:i4>
      </vt:variant>
      <vt:variant>
        <vt:i4>50</vt:i4>
      </vt:variant>
      <vt:variant>
        <vt:i4>0</vt:i4>
      </vt:variant>
      <vt:variant>
        <vt:i4>5</vt:i4>
      </vt:variant>
      <vt:variant>
        <vt:lpwstr/>
      </vt:variant>
      <vt:variant>
        <vt:lpwstr>_Toc89522136</vt:lpwstr>
      </vt:variant>
      <vt:variant>
        <vt:i4>1572924</vt:i4>
      </vt:variant>
      <vt:variant>
        <vt:i4>44</vt:i4>
      </vt:variant>
      <vt:variant>
        <vt:i4>0</vt:i4>
      </vt:variant>
      <vt:variant>
        <vt:i4>5</vt:i4>
      </vt:variant>
      <vt:variant>
        <vt:lpwstr/>
      </vt:variant>
      <vt:variant>
        <vt:lpwstr>_Toc89522135</vt:lpwstr>
      </vt:variant>
      <vt:variant>
        <vt:i4>1638460</vt:i4>
      </vt:variant>
      <vt:variant>
        <vt:i4>38</vt:i4>
      </vt:variant>
      <vt:variant>
        <vt:i4>0</vt:i4>
      </vt:variant>
      <vt:variant>
        <vt:i4>5</vt:i4>
      </vt:variant>
      <vt:variant>
        <vt:lpwstr/>
      </vt:variant>
      <vt:variant>
        <vt:lpwstr>_Toc89522134</vt:lpwstr>
      </vt:variant>
      <vt:variant>
        <vt:i4>1966140</vt:i4>
      </vt:variant>
      <vt:variant>
        <vt:i4>32</vt:i4>
      </vt:variant>
      <vt:variant>
        <vt:i4>0</vt:i4>
      </vt:variant>
      <vt:variant>
        <vt:i4>5</vt:i4>
      </vt:variant>
      <vt:variant>
        <vt:lpwstr/>
      </vt:variant>
      <vt:variant>
        <vt:lpwstr>_Toc89522133</vt:lpwstr>
      </vt:variant>
      <vt:variant>
        <vt:i4>2031676</vt:i4>
      </vt:variant>
      <vt:variant>
        <vt:i4>26</vt:i4>
      </vt:variant>
      <vt:variant>
        <vt:i4>0</vt:i4>
      </vt:variant>
      <vt:variant>
        <vt:i4>5</vt:i4>
      </vt:variant>
      <vt:variant>
        <vt:lpwstr/>
      </vt:variant>
      <vt:variant>
        <vt:lpwstr>_Toc89522132</vt:lpwstr>
      </vt:variant>
      <vt:variant>
        <vt:i4>1835068</vt:i4>
      </vt:variant>
      <vt:variant>
        <vt:i4>20</vt:i4>
      </vt:variant>
      <vt:variant>
        <vt:i4>0</vt:i4>
      </vt:variant>
      <vt:variant>
        <vt:i4>5</vt:i4>
      </vt:variant>
      <vt:variant>
        <vt:lpwstr/>
      </vt:variant>
      <vt:variant>
        <vt:lpwstr>_Toc89522131</vt:lpwstr>
      </vt:variant>
      <vt:variant>
        <vt:i4>1900604</vt:i4>
      </vt:variant>
      <vt:variant>
        <vt:i4>14</vt:i4>
      </vt:variant>
      <vt:variant>
        <vt:i4>0</vt:i4>
      </vt:variant>
      <vt:variant>
        <vt:i4>5</vt:i4>
      </vt:variant>
      <vt:variant>
        <vt:lpwstr/>
      </vt:variant>
      <vt:variant>
        <vt:lpwstr>_Toc89522130</vt:lpwstr>
      </vt:variant>
      <vt:variant>
        <vt:i4>1310781</vt:i4>
      </vt:variant>
      <vt:variant>
        <vt:i4>8</vt:i4>
      </vt:variant>
      <vt:variant>
        <vt:i4>0</vt:i4>
      </vt:variant>
      <vt:variant>
        <vt:i4>5</vt:i4>
      </vt:variant>
      <vt:variant>
        <vt:lpwstr/>
      </vt:variant>
      <vt:variant>
        <vt:lpwstr>_Toc89522129</vt:lpwstr>
      </vt:variant>
      <vt:variant>
        <vt:i4>1376317</vt:i4>
      </vt:variant>
      <vt:variant>
        <vt:i4>2</vt:i4>
      </vt:variant>
      <vt:variant>
        <vt:i4>0</vt:i4>
      </vt:variant>
      <vt:variant>
        <vt:i4>5</vt:i4>
      </vt:variant>
      <vt:variant>
        <vt:lpwstr/>
      </vt:variant>
      <vt:variant>
        <vt:lpwstr>_Toc89522128</vt:lpwstr>
      </vt:variant>
      <vt:variant>
        <vt:i4>6422591</vt:i4>
      </vt:variant>
      <vt:variant>
        <vt:i4>9</vt:i4>
      </vt:variant>
      <vt:variant>
        <vt:i4>0</vt:i4>
      </vt:variant>
      <vt:variant>
        <vt:i4>5</vt:i4>
      </vt:variant>
      <vt:variant>
        <vt:lpwstr>https://www.sciencedirect.com/topics/psychology/cochrane-collaboration</vt:lpwstr>
      </vt:variant>
      <vt:variant>
        <vt:lpwstr/>
      </vt:variant>
      <vt:variant>
        <vt:i4>6553722</vt:i4>
      </vt:variant>
      <vt:variant>
        <vt:i4>6</vt:i4>
      </vt:variant>
      <vt:variant>
        <vt:i4>0</vt:i4>
      </vt:variant>
      <vt:variant>
        <vt:i4>5</vt:i4>
      </vt:variant>
      <vt:variant>
        <vt:lpwstr>https://www.sciencedirect.com/topics/neuroscience/evidence-based-practices</vt:lpwstr>
      </vt:variant>
      <vt:variant>
        <vt:lpwstr/>
      </vt:variant>
      <vt:variant>
        <vt:i4>7340087</vt:i4>
      </vt:variant>
      <vt:variant>
        <vt:i4>3</vt:i4>
      </vt:variant>
      <vt:variant>
        <vt:i4>0</vt:i4>
      </vt:variant>
      <vt:variant>
        <vt:i4>5</vt:i4>
      </vt:variant>
      <vt:variant>
        <vt:lpwstr>https://www.sciencedirect.com/topics/medicine-and-dentistry/healthcare-research</vt:lpwstr>
      </vt:variant>
      <vt:variant>
        <vt:lpwstr/>
      </vt:variant>
      <vt:variant>
        <vt:i4>983105</vt:i4>
      </vt:variant>
      <vt:variant>
        <vt:i4>0</vt:i4>
      </vt:variant>
      <vt:variant>
        <vt:i4>0</vt:i4>
      </vt:variant>
      <vt:variant>
        <vt:i4>5</vt:i4>
      </vt:variant>
      <vt:variant>
        <vt:lpwstr>https://www.sciencedirect.com/science/article/pii/S1059131116303223</vt:lpwstr>
      </vt:variant>
      <vt:variant>
        <vt:lpwstr>bib0130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Gaskell Christopher</dc:creator>
  <cp:keywords/>
  <dc:description/>
  <cp:lastModifiedBy>Gaskell Christopher</cp:lastModifiedBy>
  <cp:revision>145</cp:revision>
  <dcterms:created xsi:type="dcterms:W3CDTF">2022-01-20T14:27:00Z</dcterms:created>
  <dcterms:modified xsi:type="dcterms:W3CDTF">2022-04-09T13:34:00Z</dcterms:modified>
</cp:coreProperties>
</file>